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C38" w:rsidRDefault="006B7C38" w:rsidP="005B6422">
      <w:pPr>
        <w:spacing w:after="0" w:line="240" w:lineRule="auto"/>
        <w:ind w:left="142"/>
        <w:jc w:val="center"/>
        <w:rPr>
          <w:rFonts w:ascii="Times New Roman" w:hAnsi="Times New Roman" w:cs="Times New Roman"/>
          <w:i/>
          <w:sz w:val="26"/>
          <w:szCs w:val="26"/>
          <w:u w:val="single"/>
          <w:lang w:val="ru-RU"/>
        </w:rPr>
      </w:pPr>
      <w:r w:rsidRPr="005B6422">
        <w:rPr>
          <w:rFonts w:ascii="Times New Roman" w:hAnsi="Times New Roman" w:cs="Times New Roman"/>
          <w:b/>
          <w:i/>
          <w:sz w:val="26"/>
          <w:szCs w:val="26"/>
          <w:u w:val="single"/>
        </w:rPr>
        <w:t>1) Прочиать про клиент-серверную архитектуру</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Веб-приложение </w:t>
      </w:r>
      <w:r w:rsidRPr="000000F1">
        <w:rPr>
          <w:color w:val="333333"/>
          <w:spacing w:val="3"/>
          <w:sz w:val="26"/>
          <w:szCs w:val="26"/>
        </w:rPr>
        <w:t xml:space="preserve">– это клиент-серверное приложение, в котором </w:t>
      </w:r>
      <w:r w:rsidRPr="000000F1">
        <w:rPr>
          <w:i/>
          <w:color w:val="333333"/>
          <w:spacing w:val="3"/>
          <w:sz w:val="26"/>
          <w:szCs w:val="26"/>
        </w:rPr>
        <w:t>клиентом</w:t>
      </w:r>
      <w:r w:rsidRPr="000000F1">
        <w:rPr>
          <w:color w:val="333333"/>
          <w:spacing w:val="3"/>
          <w:sz w:val="26"/>
          <w:szCs w:val="26"/>
        </w:rPr>
        <w:t xml:space="preserve"> выступает браузер, а </w:t>
      </w:r>
      <w:r w:rsidRPr="000000F1">
        <w:rPr>
          <w:i/>
          <w:color w:val="333333"/>
          <w:spacing w:val="3"/>
          <w:sz w:val="26"/>
          <w:szCs w:val="26"/>
        </w:rPr>
        <w:t>сервером</w:t>
      </w:r>
      <w:r w:rsidRPr="000000F1">
        <w:rPr>
          <w:color w:val="333333"/>
          <w:spacing w:val="3"/>
          <w:sz w:val="26"/>
          <w:szCs w:val="26"/>
        </w:rPr>
        <w:t xml:space="preserve"> – веб-сервер (в широком смысле).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Основная часть приложения, как правило, находится на стороне веб-сервера, который обрабатывает полученные запросы в соответствии с бизнес-логикой продукта и формирует ответ, отправляемый пользователю. На этом этапе в работу включается браузер, именно он преобразовывает полученный ответ от сервера в графический интерфейс, понятный пользователю.</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Архитектура «клиент-сервер» </w:t>
      </w:r>
      <w:r w:rsidRPr="000000F1">
        <w:rPr>
          <w:color w:val="333333"/>
          <w:spacing w:val="3"/>
          <w:sz w:val="26"/>
          <w:szCs w:val="26"/>
        </w:rPr>
        <w:t>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w:t>
      </w:r>
      <w:r w:rsidRPr="000000F1">
        <w:rPr>
          <w:color w:val="333333"/>
          <w:spacing w:val="3"/>
          <w:sz w:val="26"/>
          <w:szCs w:val="26"/>
        </w:rPr>
        <w:br/>
        <w:t>Практические реализации такой архитектуры называются </w:t>
      </w:r>
      <w:r w:rsidRPr="000000F1">
        <w:rPr>
          <w:rStyle w:val="aa"/>
          <w:color w:val="333333"/>
          <w:spacing w:val="3"/>
          <w:sz w:val="26"/>
          <w:szCs w:val="26"/>
        </w:rPr>
        <w:t>клиент-серверными технологиями.</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Двухзвенная архитектура </w:t>
      </w:r>
      <w:r w:rsidRPr="000000F1">
        <w:rPr>
          <w:color w:val="333333"/>
          <w:spacing w:val="3"/>
          <w:sz w:val="26"/>
          <w:szCs w:val="26"/>
        </w:rPr>
        <w:t>- распределение трех базовых компонентов между двумя узлами (клиентом и сервером). Двухзвенная архитектура используется в клиент-серверных системах, где сервер отвечает на клиентские запросы напрямую и в полном объеме.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noProof/>
          <w:color w:val="333333"/>
          <w:spacing w:val="3"/>
          <w:sz w:val="26"/>
          <w:szCs w:val="26"/>
        </w:rPr>
        <w:drawing>
          <wp:inline distT="0" distB="0" distL="0" distR="0" wp14:anchorId="7761C262" wp14:editId="7C6B1771">
            <wp:extent cx="2491740" cy="1783859"/>
            <wp:effectExtent l="0" t="0" r="3810" b="6985"/>
            <wp:docPr id="9" name="Рисунок 9" descr="https://sergeygavaga.gitbooks.io/kurs-lektsii-testirovanie-programnogo-obespecheni/content/assets/21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ergeygavaga.gitbooks.io/kurs-lektsii-testirovanie-programnogo-obespecheni/content/assets/21im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1783859"/>
                    </a:xfrm>
                    <a:prstGeom prst="rect">
                      <a:avLst/>
                    </a:prstGeom>
                    <a:noFill/>
                    <a:ln>
                      <a:noFill/>
                    </a:ln>
                  </pic:spPr>
                </pic:pic>
              </a:graphicData>
            </a:graphic>
          </wp:inline>
        </w:drawing>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Расположение компонентов на стороне клиента или сервера определяет следующие основные модели их взаимодействия в рамках двухзвенной архитектуры:</w:t>
      </w:r>
    </w:p>
    <w:p w:rsidR="000000F1" w:rsidRPr="000000F1" w:rsidRDefault="000000F1" w:rsidP="000000F1">
      <w:pPr>
        <w:numPr>
          <w:ilvl w:val="0"/>
          <w:numId w:val="20"/>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Style w:val="aa"/>
          <w:rFonts w:ascii="Times New Roman" w:hAnsi="Times New Roman" w:cs="Times New Roman"/>
          <w:color w:val="333333"/>
          <w:spacing w:val="3"/>
          <w:sz w:val="26"/>
          <w:szCs w:val="26"/>
        </w:rPr>
        <w:t>Сервер терминалов </w:t>
      </w:r>
      <w:r w:rsidRPr="000000F1">
        <w:rPr>
          <w:rFonts w:ascii="Times New Roman" w:hAnsi="Times New Roman" w:cs="Times New Roman"/>
          <w:color w:val="333333"/>
          <w:spacing w:val="3"/>
          <w:sz w:val="26"/>
          <w:szCs w:val="26"/>
        </w:rPr>
        <w:t>— распределенное представление данных.</w:t>
      </w:r>
    </w:p>
    <w:p w:rsidR="000000F1" w:rsidRPr="000000F1" w:rsidRDefault="000000F1" w:rsidP="000000F1">
      <w:pPr>
        <w:numPr>
          <w:ilvl w:val="0"/>
          <w:numId w:val="20"/>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Style w:val="aa"/>
          <w:rFonts w:ascii="Times New Roman" w:hAnsi="Times New Roman" w:cs="Times New Roman"/>
          <w:color w:val="333333"/>
          <w:spacing w:val="3"/>
          <w:sz w:val="26"/>
          <w:szCs w:val="26"/>
        </w:rPr>
        <w:t>Файл-сервер </w:t>
      </w:r>
      <w:r w:rsidRPr="000000F1">
        <w:rPr>
          <w:rFonts w:ascii="Times New Roman" w:hAnsi="Times New Roman" w:cs="Times New Roman"/>
          <w:color w:val="333333"/>
          <w:spacing w:val="3"/>
          <w:sz w:val="26"/>
          <w:szCs w:val="26"/>
        </w:rPr>
        <w:t>— доступ к удаленной базе данных и файловым ресурсам.</w:t>
      </w:r>
    </w:p>
    <w:p w:rsidR="000000F1" w:rsidRPr="000000F1" w:rsidRDefault="000000F1" w:rsidP="000000F1">
      <w:pPr>
        <w:numPr>
          <w:ilvl w:val="0"/>
          <w:numId w:val="20"/>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Style w:val="aa"/>
          <w:rFonts w:ascii="Times New Roman" w:hAnsi="Times New Roman" w:cs="Times New Roman"/>
          <w:color w:val="333333"/>
          <w:spacing w:val="3"/>
          <w:sz w:val="26"/>
          <w:szCs w:val="26"/>
        </w:rPr>
        <w:t>Сервер БД </w:t>
      </w:r>
      <w:r w:rsidRPr="000000F1">
        <w:rPr>
          <w:rFonts w:ascii="Times New Roman" w:hAnsi="Times New Roman" w:cs="Times New Roman"/>
          <w:color w:val="333333"/>
          <w:spacing w:val="3"/>
          <w:sz w:val="26"/>
          <w:szCs w:val="26"/>
        </w:rPr>
        <w:t>— удаленное представление данных.</w:t>
      </w:r>
    </w:p>
    <w:p w:rsidR="000000F1" w:rsidRPr="000000F1" w:rsidRDefault="000000F1" w:rsidP="000000F1">
      <w:pPr>
        <w:numPr>
          <w:ilvl w:val="0"/>
          <w:numId w:val="20"/>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Style w:val="aa"/>
          <w:rFonts w:ascii="Times New Roman" w:hAnsi="Times New Roman" w:cs="Times New Roman"/>
          <w:color w:val="333333"/>
          <w:spacing w:val="3"/>
          <w:sz w:val="26"/>
          <w:szCs w:val="26"/>
        </w:rPr>
        <w:t>Сервер приложений </w:t>
      </w:r>
      <w:r w:rsidRPr="000000F1">
        <w:rPr>
          <w:rFonts w:ascii="Times New Roman" w:hAnsi="Times New Roman" w:cs="Times New Roman"/>
          <w:color w:val="333333"/>
          <w:spacing w:val="3"/>
          <w:sz w:val="26"/>
          <w:szCs w:val="26"/>
        </w:rPr>
        <w:t>— удаленное приложение.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Клиент</w:t>
      </w:r>
      <w:r w:rsidRPr="000000F1">
        <w:rPr>
          <w:color w:val="333333"/>
          <w:spacing w:val="3"/>
          <w:sz w:val="26"/>
          <w:szCs w:val="26"/>
        </w:rPr>
        <w:t> – это браузер, но встречаются и исключения (в тех случаях, когда один веб-сервер (ВС1) выполняет запрос к другому (ВС2), роль клиента играет веб-сервер ВС1). В классической ситуации (когда роль клиента выполняет браузер) для того, чтобы пользователь увидел графический интерфейс приложения в окне браузера, последний должен обработать полученный ответ веб-сервера, в котором будет содержаться информация, реализованная с применением HTML, CSS, JS (самые используемые технологии). Именно эти технологии «дают понять» браузеру, как именно необходимо «отрисовать» все, что он получил в ответе.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Веб-сервер </w:t>
      </w:r>
      <w:r w:rsidRPr="000000F1">
        <w:rPr>
          <w:color w:val="333333"/>
          <w:spacing w:val="3"/>
          <w:sz w:val="26"/>
          <w:szCs w:val="26"/>
        </w:rPr>
        <w:t>– это сервер, принимающий HTTP-запросы от клиентов и выдающий им HTTP-ответы. Веб-сервером называют как программное обеспечение, выполняющее функции веб-сервера, так и непосредственно компьютер, на котором это программное обеспечение работает. Наиболее распространенными видами ПО веб-серверов являются Apache, IIS и NGINX. На веб-сервере функционирует тестируемое приложение, которое может быть реализовано с применением самых разнообразных языков программирования: PHP, Python, Ruby, Java, Perl и пр.</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База данных </w:t>
      </w:r>
      <w:r w:rsidRPr="000000F1">
        <w:rPr>
          <w:color w:val="333333"/>
          <w:spacing w:val="3"/>
          <w:sz w:val="26"/>
          <w:szCs w:val="26"/>
        </w:rPr>
        <w:t>фактически не является частью веб-сервера, но большинство приложений просто не могут выполнять все возложенные на них функции без нее, так как именно в базе данных хранится вся динамическая информация приложения (учетные, пользовательские данные и пр).</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База данных </w:t>
      </w:r>
      <w:r w:rsidRPr="000000F1">
        <w:rPr>
          <w:color w:val="333333"/>
          <w:spacing w:val="3"/>
          <w:sz w:val="26"/>
          <w:szCs w:val="26"/>
        </w:rPr>
        <w:t>- это информационная модель, позволяющая упорядоченно хранить данные об объекте или группе объектов, обладающих набором свойств, которые можно категоризировать. Базы данных функционируют под управлением так называемых систем управления базами данных (далее – СУБД). Самыми популярными СУБД являются MySQL, MS SQL Server, PostgreSQL, Oracle (все – клиент-серверные).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lastRenderedPageBreak/>
        <w:t>Трехзвенная архитектура - </w:t>
      </w:r>
      <w:r w:rsidRPr="000000F1">
        <w:rPr>
          <w:color w:val="333333"/>
          <w:spacing w:val="3"/>
          <w:sz w:val="26"/>
          <w:szCs w:val="26"/>
        </w:rPr>
        <w:t>сетевое приложение разделено на две и более частей,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 xml:space="preserve">Третьим звеном в трехзвенной архитектуре становится </w:t>
      </w:r>
      <w:r w:rsidRPr="000000F1">
        <w:rPr>
          <w:i/>
          <w:color w:val="333333"/>
          <w:spacing w:val="3"/>
          <w:sz w:val="26"/>
          <w:szCs w:val="26"/>
        </w:rPr>
        <w:t>сервер приложений</w:t>
      </w:r>
      <w:r w:rsidRPr="000000F1">
        <w:rPr>
          <w:color w:val="333333"/>
          <w:spacing w:val="3"/>
          <w:sz w:val="26"/>
          <w:szCs w:val="26"/>
        </w:rPr>
        <w:t>, т.е. компоненты распределяются следующим образом:</w:t>
      </w:r>
    </w:p>
    <w:p w:rsidR="000000F1" w:rsidRPr="000000F1" w:rsidRDefault="000000F1" w:rsidP="000000F1">
      <w:pPr>
        <w:numPr>
          <w:ilvl w:val="0"/>
          <w:numId w:val="2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Представление данных — на стороне клиента.</w:t>
      </w:r>
    </w:p>
    <w:p w:rsidR="000000F1" w:rsidRPr="000000F1" w:rsidRDefault="000000F1" w:rsidP="000000F1">
      <w:pPr>
        <w:numPr>
          <w:ilvl w:val="0"/>
          <w:numId w:val="2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Прикладной компонент — на выделенном сервере приложений (как вариант, выполняющем функции промежуточного ПО).</w:t>
      </w:r>
    </w:p>
    <w:p w:rsidR="000000F1" w:rsidRPr="000000F1" w:rsidRDefault="000000F1" w:rsidP="000000F1">
      <w:pPr>
        <w:numPr>
          <w:ilvl w:val="0"/>
          <w:numId w:val="2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Управление ресурсами — на сервере БД, который и представляет запрашиваемые данные.</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noProof/>
          <w:color w:val="333333"/>
          <w:spacing w:val="3"/>
          <w:sz w:val="26"/>
          <w:szCs w:val="26"/>
        </w:rPr>
        <w:drawing>
          <wp:inline distT="0" distB="0" distL="0" distR="0" wp14:anchorId="336F5558" wp14:editId="5129DE38">
            <wp:extent cx="2583180" cy="1141338"/>
            <wp:effectExtent l="0" t="0" r="7620" b="1905"/>
            <wp:docPr id="8" name="Рисунок 8" descr="https://sergeygavaga.gitbooks.io/kurs-lektsii-testirovanie-programnogo-obespecheni/content/assets/23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ergeygavaga.gitbooks.io/kurs-lektsii-testirovanie-programnogo-obespecheni/content/assets/23im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180" cy="1141338"/>
                    </a:xfrm>
                    <a:prstGeom prst="rect">
                      <a:avLst/>
                    </a:prstGeom>
                    <a:noFill/>
                    <a:ln>
                      <a:noFill/>
                    </a:ln>
                  </pic:spPr>
                </pic:pic>
              </a:graphicData>
            </a:graphic>
          </wp:inline>
        </w:drawing>
      </w:r>
      <w:r w:rsidRPr="000000F1">
        <w:rPr>
          <w:color w:val="333333"/>
          <w:spacing w:val="3"/>
          <w:sz w:val="26"/>
          <w:szCs w:val="26"/>
        </w:rPr>
        <w:br/>
        <w:t>Трехзвенная архитектура может быть расширена до </w:t>
      </w:r>
      <w:r w:rsidRPr="000000F1">
        <w:rPr>
          <w:rStyle w:val="aa"/>
          <w:color w:val="333333"/>
          <w:spacing w:val="3"/>
          <w:sz w:val="26"/>
          <w:szCs w:val="26"/>
        </w:rPr>
        <w:t>многозвенной (N-tier, Multi-tier) </w:t>
      </w:r>
      <w:r w:rsidRPr="000000F1">
        <w:rPr>
          <w:color w:val="333333"/>
          <w:spacing w:val="3"/>
          <w:sz w:val="26"/>
          <w:szCs w:val="26"/>
        </w:rPr>
        <w:t>путем выделения дополнительных серверов, каждый из которых будет представлять собственные сервисы и пользоваться услугами прочих серверов разного уровня.</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noProof/>
          <w:color w:val="333333"/>
          <w:spacing w:val="3"/>
          <w:sz w:val="26"/>
          <w:szCs w:val="26"/>
        </w:rPr>
        <w:drawing>
          <wp:inline distT="0" distB="0" distL="0" distR="0" wp14:anchorId="4E3EEE99" wp14:editId="5F543EC5">
            <wp:extent cx="2735580" cy="1592580"/>
            <wp:effectExtent l="0" t="0" r="7620" b="7620"/>
            <wp:docPr id="7" name="Рисунок 7" descr="https://sergeygavaga.gitbooks.io/kurs-lektsii-testirovanie-programnogo-obespecheni/content/assets/25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ergeygavaga.gitbooks.io/kurs-lektsii-testirovanie-programnogo-obespecheni/content/assets/25impo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580" cy="1592580"/>
                    </a:xfrm>
                    <a:prstGeom prst="rect">
                      <a:avLst/>
                    </a:prstGeom>
                    <a:noFill/>
                    <a:ln>
                      <a:noFill/>
                    </a:ln>
                  </pic:spPr>
                </pic:pic>
              </a:graphicData>
            </a:graphic>
          </wp:inline>
        </w:drawing>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Двухзвенная архитектура проще, так как все запросы обслуживаются одним сервером, но именно из-за этого она менее надежна и предъявляет повышенные требования к производительности сервера.</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Трехзвенная архитектура сложнее, но, благодаря тому, что функции распределены между серверами второго и третьего уровня, эта архитектура предоставляет:</w:t>
      </w:r>
    </w:p>
    <w:p w:rsidR="000000F1" w:rsidRPr="000000F1" w:rsidRDefault="000000F1" w:rsidP="000000F1">
      <w:pPr>
        <w:numPr>
          <w:ilvl w:val="0"/>
          <w:numId w:val="22"/>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Высокую степень гибкости и масштабируемости.</w:t>
      </w:r>
    </w:p>
    <w:p w:rsidR="000000F1" w:rsidRPr="000000F1" w:rsidRDefault="000000F1" w:rsidP="000000F1">
      <w:pPr>
        <w:numPr>
          <w:ilvl w:val="0"/>
          <w:numId w:val="22"/>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Высокую безопасность (т.к. защиту можно определить для каждого сервиса или уровня).</w:t>
      </w:r>
    </w:p>
    <w:p w:rsidR="000000F1" w:rsidRPr="000000F1" w:rsidRDefault="000000F1" w:rsidP="000000F1">
      <w:pPr>
        <w:numPr>
          <w:ilvl w:val="0"/>
          <w:numId w:val="22"/>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Высокую производительность (т.к. задачи распределены между серверами).</w:t>
      </w:r>
    </w:p>
    <w:p w:rsidR="000000F1" w:rsidRPr="000000F1" w:rsidRDefault="000000F1" w:rsidP="000000F1">
      <w:pPr>
        <w:pStyle w:val="2"/>
        <w:shd w:val="clear" w:color="auto" w:fill="FFFFFF"/>
        <w:spacing w:before="306" w:line="240" w:lineRule="auto"/>
        <w:jc w:val="both"/>
        <w:rPr>
          <w:rFonts w:ascii="Times New Roman" w:hAnsi="Times New Roman" w:cs="Times New Roman"/>
          <w:color w:val="333333"/>
          <w:spacing w:val="3"/>
        </w:rPr>
      </w:pPr>
      <w:r w:rsidRPr="000000F1">
        <w:rPr>
          <w:rStyle w:val="aa"/>
          <w:rFonts w:ascii="Times New Roman" w:hAnsi="Times New Roman" w:cs="Times New Roman"/>
          <w:b/>
          <w:bCs/>
          <w:color w:val="333333"/>
          <w:spacing w:val="3"/>
        </w:rPr>
        <w:t>Клиент-серверные технологии</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Архитектура клиент-сервер применяется в большом числе сетевых технологий, используемых для доступа к различным сетевым сервисам.</w:t>
      </w:r>
    </w:p>
    <w:p w:rsidR="000000F1" w:rsidRDefault="000000F1" w:rsidP="000000F1">
      <w:pPr>
        <w:pStyle w:val="a7"/>
        <w:shd w:val="clear" w:color="auto" w:fill="FFFFFF"/>
        <w:spacing w:before="0" w:beforeAutospacing="0" w:after="0" w:afterAutospacing="0"/>
        <w:jc w:val="both"/>
        <w:rPr>
          <w:rStyle w:val="aa"/>
          <w:color w:val="333333"/>
          <w:spacing w:val="3"/>
          <w:sz w:val="26"/>
          <w:szCs w:val="26"/>
          <w:lang w:val="ru-RU"/>
        </w:rPr>
      </w:pPr>
    </w:p>
    <w:tbl>
      <w:tblPr>
        <w:tblStyle w:val="ae"/>
        <w:tblW w:w="11527" w:type="dxa"/>
        <w:tblLayout w:type="fixed"/>
        <w:tblLook w:val="0000" w:firstRow="0" w:lastRow="0" w:firstColumn="0" w:lastColumn="0" w:noHBand="0" w:noVBand="0"/>
      </w:tblPr>
      <w:tblGrid>
        <w:gridCol w:w="1526"/>
        <w:gridCol w:w="1651"/>
        <w:gridCol w:w="1543"/>
        <w:gridCol w:w="1484"/>
        <w:gridCol w:w="1417"/>
        <w:gridCol w:w="1276"/>
        <w:gridCol w:w="1134"/>
        <w:gridCol w:w="1496"/>
      </w:tblGrid>
      <w:tr w:rsidR="000000F1" w:rsidTr="004227FD">
        <w:tblPrEx>
          <w:tblCellMar>
            <w:top w:w="0" w:type="dxa"/>
            <w:bottom w:w="0" w:type="dxa"/>
          </w:tblCellMar>
        </w:tblPrEx>
        <w:trPr>
          <w:trHeight w:val="252"/>
        </w:trPr>
        <w:tc>
          <w:tcPr>
            <w:tcW w:w="11527" w:type="dxa"/>
            <w:gridSpan w:val="8"/>
          </w:tcPr>
          <w:p w:rsidR="000000F1" w:rsidRPr="000000F1" w:rsidRDefault="000000F1" w:rsidP="000000F1">
            <w:pPr>
              <w:pStyle w:val="a7"/>
              <w:shd w:val="clear" w:color="auto" w:fill="FFFFFF"/>
              <w:spacing w:before="0" w:beforeAutospacing="0" w:after="0" w:afterAutospacing="0"/>
              <w:jc w:val="center"/>
              <w:rPr>
                <w:rStyle w:val="aa"/>
                <w:b w:val="0"/>
                <w:bCs w:val="0"/>
                <w:color w:val="333333"/>
                <w:spacing w:val="3"/>
                <w:sz w:val="20"/>
                <w:szCs w:val="20"/>
                <w:lang w:val="ru-RU"/>
              </w:rPr>
            </w:pPr>
            <w:r w:rsidRPr="000000F1">
              <w:rPr>
                <w:rStyle w:val="aa"/>
                <w:color w:val="333333"/>
                <w:spacing w:val="3"/>
                <w:sz w:val="20"/>
                <w:szCs w:val="20"/>
              </w:rPr>
              <w:t>Типы сервисов</w:t>
            </w:r>
          </w:p>
        </w:tc>
      </w:tr>
      <w:tr w:rsidR="000000F1" w:rsidTr="004227FD">
        <w:tblPrEx>
          <w:tblCellMar>
            <w:top w:w="0" w:type="dxa"/>
            <w:bottom w:w="0" w:type="dxa"/>
          </w:tblCellMar>
          <w:tblLook w:val="04A0" w:firstRow="1" w:lastRow="0" w:firstColumn="1" w:lastColumn="0" w:noHBand="0" w:noVBand="1"/>
        </w:tblPrEx>
        <w:tc>
          <w:tcPr>
            <w:tcW w:w="1526" w:type="dxa"/>
          </w:tcPr>
          <w:p w:rsidR="000000F1" w:rsidRPr="004227FD" w:rsidRDefault="000000F1" w:rsidP="004227FD">
            <w:pPr>
              <w:numPr>
                <w:ilvl w:val="0"/>
                <w:numId w:val="23"/>
              </w:numPr>
              <w:shd w:val="clear" w:color="auto" w:fill="FFFFFF"/>
              <w:ind w:left="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Web-серверы</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651" w:type="dxa"/>
          </w:tcPr>
          <w:p w:rsidR="000000F1" w:rsidRPr="004227FD" w:rsidRDefault="000000F1" w:rsidP="004227FD">
            <w:pPr>
              <w:shd w:val="clear" w:color="auto" w:fill="FFFFFF"/>
              <w:spacing w:before="100" w:beforeAutospacing="1"/>
              <w:ind w:left="-36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Серверы приложений</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543" w:type="dxa"/>
          </w:tcPr>
          <w:p w:rsidR="000000F1" w:rsidRPr="004227FD" w:rsidRDefault="000000F1" w:rsidP="004227FD">
            <w:pPr>
              <w:numPr>
                <w:ilvl w:val="0"/>
                <w:numId w:val="25"/>
              </w:numPr>
              <w:shd w:val="clear" w:color="auto" w:fill="FFFFFF"/>
              <w:spacing w:before="100" w:beforeAutospacing="1"/>
              <w:ind w:left="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Серверы баз данных</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484" w:type="dxa"/>
          </w:tcPr>
          <w:p w:rsidR="000000F1" w:rsidRPr="004227FD" w:rsidRDefault="000000F1" w:rsidP="004227FD">
            <w:pPr>
              <w:numPr>
                <w:ilvl w:val="0"/>
                <w:numId w:val="26"/>
              </w:numPr>
              <w:shd w:val="clear" w:color="auto" w:fill="FFFFFF"/>
              <w:spacing w:before="100" w:beforeAutospacing="1"/>
              <w:ind w:left="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Файл-серверы</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417" w:type="dxa"/>
          </w:tcPr>
          <w:p w:rsidR="000000F1" w:rsidRPr="004227FD" w:rsidRDefault="000000F1" w:rsidP="004227FD">
            <w:pPr>
              <w:shd w:val="clear" w:color="auto" w:fill="FFFFFF"/>
              <w:spacing w:before="100" w:beforeAutospacing="1"/>
              <w:ind w:left="-36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Прокси-сервер</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276" w:type="dxa"/>
          </w:tcPr>
          <w:p w:rsidR="004227FD" w:rsidRPr="004227FD" w:rsidRDefault="000000F1" w:rsidP="004227FD">
            <w:pPr>
              <w:shd w:val="clear" w:color="auto" w:fill="FFFFFF"/>
              <w:ind w:left="34"/>
              <w:jc w:val="center"/>
              <w:rPr>
                <w:rStyle w:val="aa"/>
                <w:rFonts w:ascii="Times New Roman" w:hAnsi="Times New Roman" w:cs="Times New Roman"/>
                <w:b w:val="0"/>
                <w:bCs w:val="0"/>
                <w:color w:val="333333"/>
                <w:spacing w:val="3"/>
                <w:sz w:val="18"/>
                <w:szCs w:val="18"/>
              </w:rPr>
            </w:pPr>
            <w:r w:rsidRPr="004227FD">
              <w:rPr>
                <w:rStyle w:val="aa"/>
                <w:rFonts w:ascii="Times New Roman" w:hAnsi="Times New Roman" w:cs="Times New Roman"/>
                <w:color w:val="333333"/>
                <w:spacing w:val="3"/>
                <w:sz w:val="18"/>
                <w:szCs w:val="18"/>
              </w:rPr>
              <w:t>Файрволы</w:t>
            </w:r>
          </w:p>
          <w:p w:rsidR="000000F1" w:rsidRPr="004227FD" w:rsidRDefault="000000F1" w:rsidP="004227FD">
            <w:pPr>
              <w:shd w:val="clear" w:color="auto" w:fill="FFFFFF"/>
              <w:ind w:left="-108" w:right="-108"/>
              <w:jc w:val="center"/>
              <w:rPr>
                <w:rFonts w:ascii="Times New Roman" w:hAnsi="Times New Roman" w:cs="Times New Roman"/>
                <w:color w:val="333333"/>
                <w:spacing w:val="3"/>
                <w:sz w:val="18"/>
                <w:szCs w:val="18"/>
              </w:rPr>
            </w:pPr>
            <w:r w:rsidRPr="004227FD">
              <w:rPr>
                <w:rFonts w:ascii="Times New Roman" w:hAnsi="Times New Roman" w:cs="Times New Roman"/>
                <w:color w:val="333333"/>
                <w:spacing w:val="3"/>
                <w:sz w:val="18"/>
                <w:szCs w:val="18"/>
              </w:rPr>
              <w:t>(брандмауэры)</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134" w:type="dxa"/>
          </w:tcPr>
          <w:p w:rsidR="004227FD" w:rsidRPr="004227FD" w:rsidRDefault="004227FD" w:rsidP="004227FD">
            <w:pPr>
              <w:numPr>
                <w:ilvl w:val="0"/>
                <w:numId w:val="29"/>
              </w:numPr>
              <w:shd w:val="clear" w:color="auto" w:fill="FFFFFF"/>
              <w:spacing w:before="100" w:beforeAutospacing="1"/>
              <w:ind w:left="0"/>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Почтовые серверы</w:t>
            </w:r>
          </w:p>
          <w:p w:rsidR="000000F1" w:rsidRPr="004227FD" w:rsidRDefault="000000F1" w:rsidP="004227FD">
            <w:pPr>
              <w:pStyle w:val="a7"/>
              <w:spacing w:before="0" w:beforeAutospacing="0" w:after="0" w:afterAutospacing="0"/>
              <w:jc w:val="center"/>
              <w:rPr>
                <w:rStyle w:val="aa"/>
                <w:color w:val="333333"/>
                <w:spacing w:val="3"/>
                <w:sz w:val="18"/>
                <w:szCs w:val="18"/>
                <w:lang w:val="ru-RU"/>
              </w:rPr>
            </w:pPr>
          </w:p>
        </w:tc>
        <w:tc>
          <w:tcPr>
            <w:tcW w:w="1496" w:type="dxa"/>
          </w:tcPr>
          <w:p w:rsidR="004227FD" w:rsidRPr="004227FD" w:rsidRDefault="004227FD" w:rsidP="004227FD">
            <w:pPr>
              <w:shd w:val="clear" w:color="auto" w:fill="FFFFFF"/>
              <w:spacing w:before="100" w:beforeAutospacing="1"/>
              <w:jc w:val="center"/>
              <w:rPr>
                <w:rFonts w:ascii="Times New Roman" w:hAnsi="Times New Roman" w:cs="Times New Roman"/>
                <w:color w:val="333333"/>
                <w:spacing w:val="3"/>
                <w:sz w:val="18"/>
                <w:szCs w:val="18"/>
              </w:rPr>
            </w:pPr>
            <w:r w:rsidRPr="004227FD">
              <w:rPr>
                <w:rStyle w:val="aa"/>
                <w:rFonts w:ascii="Times New Roman" w:hAnsi="Times New Roman" w:cs="Times New Roman"/>
                <w:color w:val="333333"/>
                <w:spacing w:val="3"/>
                <w:sz w:val="18"/>
                <w:szCs w:val="18"/>
              </w:rPr>
              <w:t>Серверы удаленного доступа (RAS)</w:t>
            </w:r>
          </w:p>
          <w:p w:rsidR="000000F1" w:rsidRPr="000000F1" w:rsidRDefault="000000F1" w:rsidP="004227FD">
            <w:pPr>
              <w:pStyle w:val="a7"/>
              <w:spacing w:before="0" w:beforeAutospacing="0" w:after="0" w:afterAutospacing="0"/>
              <w:jc w:val="center"/>
              <w:rPr>
                <w:rStyle w:val="aa"/>
                <w:color w:val="333333"/>
                <w:spacing w:val="3"/>
                <w:sz w:val="20"/>
                <w:szCs w:val="20"/>
                <w:lang w:val="ru-RU"/>
              </w:rPr>
            </w:pPr>
          </w:p>
        </w:tc>
      </w:tr>
      <w:tr w:rsidR="000000F1" w:rsidTr="004227FD">
        <w:tblPrEx>
          <w:tblCellMar>
            <w:top w:w="0" w:type="dxa"/>
            <w:bottom w:w="0" w:type="dxa"/>
          </w:tblCellMar>
          <w:tblLook w:val="04A0" w:firstRow="1" w:lastRow="0" w:firstColumn="1" w:lastColumn="0" w:noHBand="0" w:noVBand="1"/>
        </w:tblPrEx>
        <w:tc>
          <w:tcPr>
            <w:tcW w:w="1526"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t xml:space="preserve">Изначально предоставляли доступ к гипертекстовым документам по протоколу HTTP (Hyper Text Transfer Protocol). Сейчас поддерживают расширенные </w:t>
            </w:r>
            <w:r w:rsidRPr="004227FD">
              <w:rPr>
                <w:color w:val="333333"/>
                <w:spacing w:val="3"/>
                <w:sz w:val="18"/>
                <w:szCs w:val="18"/>
              </w:rPr>
              <w:lastRenderedPageBreak/>
              <w:t>возможности, в частности, работу с бинарными файлами (изображения, мультимедиа и т.п.).</w:t>
            </w:r>
          </w:p>
          <w:p w:rsidR="000000F1" w:rsidRPr="004227FD" w:rsidRDefault="000000F1" w:rsidP="004227FD">
            <w:pPr>
              <w:pStyle w:val="a7"/>
              <w:spacing w:before="0" w:beforeAutospacing="0" w:after="0" w:afterAutospacing="0"/>
              <w:jc w:val="both"/>
              <w:rPr>
                <w:rStyle w:val="aa"/>
                <w:color w:val="333333"/>
                <w:spacing w:val="3"/>
                <w:sz w:val="18"/>
                <w:szCs w:val="18"/>
              </w:rPr>
            </w:pPr>
          </w:p>
        </w:tc>
        <w:tc>
          <w:tcPr>
            <w:tcW w:w="1651"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 xml:space="preserve">Предназначены для централизованного решения прикладных задач в некоторой предметной области. Для этого пользователи имеют право </w:t>
            </w:r>
            <w:r w:rsidRPr="004227FD">
              <w:rPr>
                <w:color w:val="333333"/>
                <w:spacing w:val="3"/>
                <w:sz w:val="18"/>
                <w:szCs w:val="18"/>
              </w:rPr>
              <w:lastRenderedPageBreak/>
              <w:t>запускать серверные программы на исполнение. Использование серверов приложений позволяет снизить требования к конфигурации клиентов и упрощает общее управление сетью.</w:t>
            </w:r>
          </w:p>
          <w:p w:rsidR="000000F1" w:rsidRPr="004227FD" w:rsidRDefault="000000F1" w:rsidP="004227FD">
            <w:pPr>
              <w:pStyle w:val="a7"/>
              <w:spacing w:before="0" w:beforeAutospacing="0" w:after="0" w:afterAutospacing="0"/>
              <w:jc w:val="both"/>
              <w:rPr>
                <w:rStyle w:val="aa"/>
                <w:color w:val="333333"/>
                <w:spacing w:val="3"/>
                <w:sz w:val="18"/>
                <w:szCs w:val="18"/>
              </w:rPr>
            </w:pPr>
          </w:p>
        </w:tc>
        <w:tc>
          <w:tcPr>
            <w:tcW w:w="1543"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 xml:space="preserve">Серверы баз данных используются для обработки пользовательских запросов на языке SQL. При этом, СУБД находится на сервере, к которому и подключаются </w:t>
            </w:r>
            <w:r w:rsidRPr="004227FD">
              <w:rPr>
                <w:color w:val="333333"/>
                <w:spacing w:val="3"/>
                <w:sz w:val="18"/>
                <w:szCs w:val="18"/>
              </w:rPr>
              <w:lastRenderedPageBreak/>
              <w:t>клиентские приложения.</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c>
          <w:tcPr>
            <w:tcW w:w="1484"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 xml:space="preserve">Файл-сервер хранит информацию в виде файлов и предоставляет пользователям доступ к ней. Как правило, файл-сервер обеспечивает и определенный уровень </w:t>
            </w:r>
            <w:r w:rsidRPr="004227FD">
              <w:rPr>
                <w:color w:val="333333"/>
                <w:spacing w:val="3"/>
                <w:sz w:val="18"/>
                <w:szCs w:val="18"/>
              </w:rPr>
              <w:lastRenderedPageBreak/>
              <w:t>защиты от несанкционированного доступа</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c>
          <w:tcPr>
            <w:tcW w:w="1417"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Во-первых, действует как посредник, помогая пользователям получить информацию из Интернета и, при этом, обеспечивая защиту сети.</w:t>
            </w:r>
          </w:p>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t xml:space="preserve">Во-вторых, </w:t>
            </w:r>
            <w:r w:rsidRPr="004227FD">
              <w:rPr>
                <w:color w:val="333333"/>
                <w:spacing w:val="3"/>
                <w:sz w:val="18"/>
                <w:szCs w:val="18"/>
              </w:rPr>
              <w:lastRenderedPageBreak/>
              <w:t>сохраняет часто запрашиваемую информацию в кэш-памяти на локальном диске, быстро доставляя ее пользователям, без повторного обращения к Интернету.</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c>
          <w:tcPr>
            <w:tcW w:w="1276" w:type="dxa"/>
          </w:tcPr>
          <w:p w:rsidR="000000F1" w:rsidRPr="004227FD" w:rsidRDefault="000000F1"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Межсетевые экраны, анализирующие и фильтрующие проходящий сетевой трафик, с целью обеспечения безопасност</w:t>
            </w:r>
            <w:r w:rsidRPr="004227FD">
              <w:rPr>
                <w:color w:val="333333"/>
                <w:spacing w:val="3"/>
                <w:sz w:val="18"/>
                <w:szCs w:val="18"/>
              </w:rPr>
              <w:lastRenderedPageBreak/>
              <w:t>и сети.</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c>
          <w:tcPr>
            <w:tcW w:w="1134" w:type="dxa"/>
          </w:tcPr>
          <w:p w:rsidR="004227FD" w:rsidRPr="004227FD" w:rsidRDefault="004227FD"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lastRenderedPageBreak/>
              <w:t>Предоставляют услуги по отправке и получению электронных почтовых сообщений.</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c>
          <w:tcPr>
            <w:tcW w:w="1496" w:type="dxa"/>
          </w:tcPr>
          <w:p w:rsidR="004227FD" w:rsidRPr="004227FD" w:rsidRDefault="004227FD" w:rsidP="004227FD">
            <w:pPr>
              <w:pStyle w:val="a7"/>
              <w:shd w:val="clear" w:color="auto" w:fill="FFFFFF"/>
              <w:spacing w:before="0" w:beforeAutospacing="0" w:after="0" w:afterAutospacing="0"/>
              <w:jc w:val="both"/>
              <w:rPr>
                <w:color w:val="333333"/>
                <w:spacing w:val="3"/>
                <w:sz w:val="18"/>
                <w:szCs w:val="18"/>
              </w:rPr>
            </w:pPr>
            <w:r w:rsidRPr="004227FD">
              <w:rPr>
                <w:color w:val="333333"/>
                <w:spacing w:val="3"/>
                <w:sz w:val="18"/>
                <w:szCs w:val="18"/>
              </w:rPr>
              <w:t xml:space="preserve">Эти системы обеспечивают связь с сетью по коммутируемым линиям. Удаленный сотрудник может использовать ресурсы корпоративной </w:t>
            </w:r>
            <w:r w:rsidRPr="004227FD">
              <w:rPr>
                <w:color w:val="333333"/>
                <w:spacing w:val="3"/>
                <w:sz w:val="18"/>
                <w:szCs w:val="18"/>
              </w:rPr>
              <w:lastRenderedPageBreak/>
              <w:t>ЛВС, подключившись к ней с помощью обычного модема.</w:t>
            </w:r>
          </w:p>
          <w:p w:rsidR="000000F1" w:rsidRPr="004227FD" w:rsidRDefault="000000F1" w:rsidP="004227FD">
            <w:pPr>
              <w:pStyle w:val="a7"/>
              <w:spacing w:before="0" w:beforeAutospacing="0" w:after="0" w:afterAutospacing="0"/>
              <w:jc w:val="both"/>
              <w:rPr>
                <w:rStyle w:val="aa"/>
                <w:color w:val="333333"/>
                <w:spacing w:val="3"/>
                <w:sz w:val="18"/>
                <w:szCs w:val="18"/>
                <w:lang w:val="ru-RU"/>
              </w:rPr>
            </w:pPr>
          </w:p>
        </w:tc>
      </w:tr>
    </w:tbl>
    <w:p w:rsidR="000000F1" w:rsidRDefault="000000F1" w:rsidP="000000F1">
      <w:pPr>
        <w:pStyle w:val="a7"/>
        <w:shd w:val="clear" w:color="auto" w:fill="FFFFFF"/>
        <w:spacing w:before="0" w:beforeAutospacing="0" w:after="0" w:afterAutospacing="0"/>
        <w:jc w:val="both"/>
        <w:rPr>
          <w:rStyle w:val="aa"/>
          <w:color w:val="333333"/>
          <w:spacing w:val="3"/>
          <w:sz w:val="26"/>
          <w:szCs w:val="26"/>
          <w:lang w:val="ru-RU"/>
        </w:rPr>
      </w:pPr>
    </w:p>
    <w:p w:rsidR="000000F1" w:rsidRDefault="000000F1" w:rsidP="000000F1">
      <w:pPr>
        <w:pStyle w:val="a7"/>
        <w:shd w:val="clear" w:color="auto" w:fill="FFFFFF"/>
        <w:spacing w:before="0" w:beforeAutospacing="0" w:after="0" w:afterAutospacing="0"/>
        <w:jc w:val="both"/>
        <w:rPr>
          <w:color w:val="333333"/>
          <w:spacing w:val="3"/>
          <w:sz w:val="26"/>
          <w:szCs w:val="26"/>
          <w:lang w:val="ru-RU"/>
        </w:rPr>
      </w:pP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 xml:space="preserve">Для доступа к тем или иным сетевым сервисам используются клиенты, возможности которых характеризуются </w:t>
      </w:r>
      <w:r w:rsidRPr="000000F1">
        <w:rPr>
          <w:b/>
          <w:color w:val="333333"/>
          <w:spacing w:val="3"/>
          <w:sz w:val="26"/>
          <w:szCs w:val="26"/>
        </w:rPr>
        <w:t>понятием «толщины».</w:t>
      </w:r>
      <w:r w:rsidRPr="000000F1">
        <w:rPr>
          <w:color w:val="333333"/>
          <w:spacing w:val="3"/>
          <w:sz w:val="26"/>
          <w:szCs w:val="26"/>
        </w:rPr>
        <w:t xml:space="preserve"> Оно определяет конфигурацию оборудования и программное обеспечение, имеющиеся у клиента. Рассмотрим возможные граничные значения:</w:t>
      </w:r>
    </w:p>
    <w:tbl>
      <w:tblPr>
        <w:tblStyle w:val="ae"/>
        <w:tblW w:w="0" w:type="auto"/>
        <w:tblLook w:val="04A0" w:firstRow="1" w:lastRow="0" w:firstColumn="1" w:lastColumn="0" w:noHBand="0" w:noVBand="1"/>
      </w:tblPr>
      <w:tblGrid>
        <w:gridCol w:w="2943"/>
        <w:gridCol w:w="4776"/>
        <w:gridCol w:w="3695"/>
      </w:tblGrid>
      <w:tr w:rsidR="000000F1" w:rsidRPr="000000F1" w:rsidTr="000000F1">
        <w:tc>
          <w:tcPr>
            <w:tcW w:w="2943" w:type="dxa"/>
          </w:tcPr>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«Тонкий» клиент</w:t>
            </w:r>
          </w:p>
        </w:tc>
        <w:tc>
          <w:tcPr>
            <w:tcW w:w="4776" w:type="dxa"/>
          </w:tcPr>
          <w:p w:rsidR="000000F1" w:rsidRPr="000000F1" w:rsidRDefault="000000F1" w:rsidP="000000F1">
            <w:pPr>
              <w:pStyle w:val="a7"/>
              <w:shd w:val="clear" w:color="auto" w:fill="FFFFFF"/>
              <w:spacing w:before="0" w:beforeAutospacing="0" w:after="0" w:afterAutospacing="0"/>
              <w:jc w:val="both"/>
              <w:rPr>
                <w:color w:val="333333"/>
                <w:spacing w:val="3"/>
                <w:sz w:val="26"/>
                <w:szCs w:val="26"/>
                <w:lang w:val="ru-RU"/>
              </w:rPr>
            </w:pPr>
            <w:r w:rsidRPr="000000F1">
              <w:rPr>
                <w:rStyle w:val="aa"/>
                <w:color w:val="333333"/>
                <w:spacing w:val="3"/>
                <w:sz w:val="26"/>
                <w:szCs w:val="26"/>
              </w:rPr>
              <w:t>«Толстый» клиент</w:t>
            </w:r>
          </w:p>
        </w:tc>
        <w:tc>
          <w:tcPr>
            <w:tcW w:w="3695" w:type="dxa"/>
          </w:tcPr>
          <w:p w:rsidR="000000F1" w:rsidRPr="000000F1" w:rsidRDefault="000000F1" w:rsidP="000000F1">
            <w:pPr>
              <w:pStyle w:val="a7"/>
              <w:shd w:val="clear" w:color="auto" w:fill="FFFFFF"/>
              <w:spacing w:before="0" w:beforeAutospacing="0" w:after="0" w:afterAutospacing="0"/>
              <w:jc w:val="both"/>
              <w:rPr>
                <w:b/>
                <w:color w:val="333333"/>
                <w:spacing w:val="3"/>
                <w:sz w:val="26"/>
                <w:szCs w:val="26"/>
                <w:lang w:val="ru-RU"/>
              </w:rPr>
            </w:pPr>
            <w:r w:rsidRPr="000000F1">
              <w:rPr>
                <w:b/>
                <w:color w:val="333333"/>
                <w:spacing w:val="3"/>
                <w:sz w:val="26"/>
                <w:szCs w:val="26"/>
              </w:rPr>
              <w:t>«Rich»-client</w:t>
            </w:r>
          </w:p>
        </w:tc>
      </w:tr>
      <w:tr w:rsidR="000000F1" w:rsidRPr="000000F1" w:rsidTr="000000F1">
        <w:tc>
          <w:tcPr>
            <w:tcW w:w="2943" w:type="dxa"/>
          </w:tcPr>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Этот термин определяет клиента, вычислительных ресурсов которого достаточно лишь для запуска необходимого сетевого приложения через web-интерфейс. Пользовательский интерфейс такого приложения формируется средствами статического HTML (выполнение JavaScript не предусматривается), вся прикладная логика выполняется на сервере. Для работы тонкого клиента достаточно лишь обеспечить возможность запуска web-браузера, в окне которого и осуществляются все действия. По этой причине web-браузер часто называют "универсальным клиентом".</w:t>
            </w:r>
          </w:p>
        </w:tc>
        <w:tc>
          <w:tcPr>
            <w:tcW w:w="4776" w:type="dxa"/>
          </w:tcPr>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Таковым является рабочая станция или персональный компьютер, работающие под управлением собственной дисковой операционной системы и имеющие необходимый набор программного обеспечения. К сетевым серверам «толстые» клиенты обращаются, в основном, за дополнительными услугами (например, доступ к web-серверу или корпоративной базе данных).</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Так же под «толстым» клиентом подразумевается и клиентское сетевое приложение, запущенное под управлением локальной ОС. Такое приложение совмещает компонент представления данных (графический пользовательский интерфейс ОС) и прикладной компонент (вычислительные мощности клиентского компьютера).</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p>
        </w:tc>
        <w:tc>
          <w:tcPr>
            <w:tcW w:w="3695" w:type="dxa"/>
          </w:tcPr>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своего рода, компромисс между «толстым» и «тонким» клиентом. Как и «тонкий» клиент, «rich»-клиент также представляет графический интерфейс, описываемый уже средствами XML и включающий некоторую функциональность толстых клиентов (например, интерфейс drag-and-drop, вкладки, множественные окна, выпадающие меню и т.п.)</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Прикладная логика «rich»-клиента также реализована на сервере. Данные отправляются в стандартном формате обмена, на основе того же XML (протоколы SOAP, XML-RPC) и интерпретируются клиентом.</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p>
        </w:tc>
      </w:tr>
    </w:tbl>
    <w:p w:rsidR="000000F1" w:rsidRPr="000000F1" w:rsidRDefault="000000F1" w:rsidP="000000F1">
      <w:pPr>
        <w:pStyle w:val="a7"/>
        <w:shd w:val="clear" w:color="auto" w:fill="FFFFFF"/>
        <w:spacing w:before="0" w:beforeAutospacing="0" w:after="0" w:afterAutospacing="0"/>
        <w:jc w:val="both"/>
        <w:rPr>
          <w:color w:val="333333"/>
          <w:spacing w:val="3"/>
          <w:sz w:val="26"/>
          <w:szCs w:val="26"/>
          <w:lang w:val="ru-RU"/>
        </w:rPr>
      </w:pPr>
      <w:r>
        <w:rPr>
          <w:rStyle w:val="aa"/>
          <w:color w:val="333333"/>
          <w:spacing w:val="3"/>
          <w:sz w:val="26"/>
          <w:szCs w:val="26"/>
          <w:lang w:val="ru-RU"/>
        </w:rPr>
        <w:t xml:space="preserve"> </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color w:val="333333"/>
          <w:spacing w:val="3"/>
          <w:sz w:val="26"/>
          <w:szCs w:val="26"/>
        </w:rPr>
        <w:t>Некоторые основные протоколы «rich»-клиентов на базе XML приведены ниже:</w:t>
      </w:r>
    </w:p>
    <w:p w:rsidR="000000F1" w:rsidRPr="000000F1" w:rsidRDefault="000000F1" w:rsidP="000000F1">
      <w:pPr>
        <w:numPr>
          <w:ilvl w:val="0"/>
          <w:numId w:val="3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XAML (eXtensible Application Markup Language) — разработан Microsoft и используется в приложениях на платформе .NET.</w:t>
      </w:r>
    </w:p>
    <w:p w:rsidR="000000F1" w:rsidRPr="000000F1" w:rsidRDefault="000000F1" w:rsidP="000000F1">
      <w:pPr>
        <w:numPr>
          <w:ilvl w:val="0"/>
          <w:numId w:val="3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lastRenderedPageBreak/>
        <w:t>XUL (XML User Interface Language) — стандарт, разработанный в рамках проекта Mozilla, используется, например, в почтовом клиенте Mozilla Thunderbird или браузере Mozilla Firefox.</w:t>
      </w:r>
    </w:p>
    <w:p w:rsidR="000000F1" w:rsidRPr="000000F1" w:rsidRDefault="000000F1" w:rsidP="000000F1">
      <w:pPr>
        <w:numPr>
          <w:ilvl w:val="0"/>
          <w:numId w:val="31"/>
        </w:numPr>
        <w:shd w:val="clear" w:color="auto" w:fill="FFFFFF"/>
        <w:spacing w:before="100" w:beforeAutospacing="1" w:after="0" w:line="240" w:lineRule="auto"/>
        <w:ind w:left="0"/>
        <w:jc w:val="both"/>
        <w:rPr>
          <w:rFonts w:ascii="Times New Roman" w:hAnsi="Times New Roman" w:cs="Times New Roman"/>
          <w:color w:val="333333"/>
          <w:spacing w:val="3"/>
          <w:sz w:val="26"/>
          <w:szCs w:val="26"/>
        </w:rPr>
      </w:pPr>
      <w:r w:rsidRPr="000000F1">
        <w:rPr>
          <w:rFonts w:ascii="Times New Roman" w:hAnsi="Times New Roman" w:cs="Times New Roman"/>
          <w:color w:val="333333"/>
          <w:spacing w:val="3"/>
          <w:sz w:val="26"/>
          <w:szCs w:val="26"/>
        </w:rPr>
        <w:t>Flex — мультимедийная технология на основе XML, разработанная Macromedia/Adobe.</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Протокол передачи данных</w:t>
      </w:r>
      <w:r w:rsidRPr="000000F1">
        <w:rPr>
          <w:color w:val="333333"/>
          <w:spacing w:val="3"/>
          <w:sz w:val="26"/>
          <w:szCs w:val="26"/>
        </w:rPr>
        <w:t>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ПО.</w:t>
      </w:r>
    </w:p>
    <w:p w:rsidR="000000F1" w:rsidRPr="000000F1" w:rsidRDefault="000000F1" w:rsidP="000000F1">
      <w:pPr>
        <w:pStyle w:val="a7"/>
        <w:shd w:val="clear" w:color="auto" w:fill="FFFFFF"/>
        <w:spacing w:before="0" w:beforeAutospacing="0" w:after="0" w:afterAutospacing="0"/>
        <w:jc w:val="both"/>
        <w:rPr>
          <w:color w:val="333333"/>
          <w:spacing w:val="3"/>
          <w:sz w:val="26"/>
          <w:szCs w:val="26"/>
        </w:rPr>
      </w:pPr>
      <w:r w:rsidRPr="000000F1">
        <w:rPr>
          <w:rStyle w:val="aa"/>
          <w:color w:val="333333"/>
          <w:spacing w:val="3"/>
          <w:sz w:val="26"/>
          <w:szCs w:val="26"/>
        </w:rPr>
        <w:t>Сетевой протокол </w:t>
      </w:r>
      <w:r w:rsidRPr="000000F1">
        <w:rPr>
          <w:color w:val="333333"/>
          <w:spacing w:val="3"/>
          <w:sz w:val="26"/>
          <w:szCs w:val="26"/>
        </w:rPr>
        <w:t>— набор правил и действий (очерёдности действий), позволяющий осуществлять соединение и обмен данными между двумя и более включёнными в сеть устройствами.</w:t>
      </w:r>
    </w:p>
    <w:p w:rsidR="000000F1" w:rsidRPr="000000F1" w:rsidRDefault="000000F1" w:rsidP="005B6422">
      <w:pPr>
        <w:spacing w:after="0" w:line="240" w:lineRule="auto"/>
        <w:ind w:left="142"/>
        <w:jc w:val="center"/>
        <w:rPr>
          <w:rFonts w:ascii="Times New Roman" w:hAnsi="Times New Roman" w:cs="Times New Roman"/>
          <w:i/>
          <w:sz w:val="26"/>
          <w:szCs w:val="26"/>
          <w:u w:val="single"/>
        </w:rPr>
      </w:pPr>
    </w:p>
    <w:p w:rsidR="006B7C38"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2) Что ткое HTTP и HTTPS</w:t>
      </w:r>
    </w:p>
    <w:p w:rsidR="004227FD" w:rsidRPr="004227FD" w:rsidRDefault="004227FD" w:rsidP="005B6422">
      <w:pPr>
        <w:spacing w:after="0" w:line="240" w:lineRule="auto"/>
        <w:ind w:left="142"/>
        <w:jc w:val="center"/>
        <w:rPr>
          <w:rFonts w:ascii="Times New Roman" w:hAnsi="Times New Roman" w:cs="Times New Roman"/>
          <w:b/>
          <w:i/>
          <w:sz w:val="26"/>
          <w:szCs w:val="26"/>
          <w:u w:val="single"/>
          <w:lang w:val="ru-RU"/>
        </w:rPr>
      </w:pPr>
    </w:p>
    <w:p w:rsidR="00CC34FE" w:rsidRPr="005B6422" w:rsidRDefault="00CC34FE"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HTTP (от англ. </w:t>
      </w:r>
      <w:r w:rsidRPr="005B6422">
        <w:rPr>
          <w:rFonts w:ascii="Times New Roman" w:hAnsi="Times New Roman" w:cs="Times New Roman"/>
          <w:i/>
          <w:iCs/>
          <w:sz w:val="26"/>
          <w:szCs w:val="26"/>
        </w:rPr>
        <w:t>HyperText Transfer Protocol</w:t>
      </w:r>
      <w:r w:rsidRPr="005B6422">
        <w:rPr>
          <w:rFonts w:ascii="Times New Roman" w:hAnsi="Times New Roman" w:cs="Times New Roman"/>
          <w:sz w:val="26"/>
          <w:szCs w:val="26"/>
        </w:rPr>
        <w:t> — протокол передачи гипертекста) — это прикладной протокол передачи данных в сети. На текущий момент используется для получения информации с веб-сайтов. Протокол HTTP основан на использовании технологии «клиент-сервер»: клиент, отправляющий запрос, является инициатором соединения; сервер, получающий запрос, выполняет его и отправляет клиенту результат.</w:t>
      </w:r>
    </w:p>
    <w:p w:rsidR="00CC34FE" w:rsidRPr="005B6422" w:rsidRDefault="00CC34FE"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HTTPS (от англ. </w:t>
      </w:r>
      <w:r w:rsidRPr="005B6422">
        <w:rPr>
          <w:rFonts w:ascii="Times New Roman" w:hAnsi="Times New Roman" w:cs="Times New Roman"/>
          <w:i/>
          <w:iCs/>
          <w:sz w:val="26"/>
          <w:szCs w:val="26"/>
        </w:rPr>
        <w:t>HyperText Transfer Protocol Secure</w:t>
      </w:r>
      <w:r w:rsidRPr="005B6422">
        <w:rPr>
          <w:rFonts w:ascii="Times New Roman" w:hAnsi="Times New Roman" w:cs="Times New Roman"/>
          <w:sz w:val="26"/>
          <w:szCs w:val="26"/>
        </w:rPr>
        <w:t> — безопасный протокол передачи гипертекста) — это расширение протокола HTTP, поддерживающее шифрование посредством криптографических протоколов SSL и TLS.</w:t>
      </w:r>
    </w:p>
    <w:p w:rsidR="00CC34FE" w:rsidRPr="005B6422" w:rsidRDefault="00CC34FE" w:rsidP="005B6422">
      <w:pPr>
        <w:spacing w:after="0" w:line="240" w:lineRule="auto"/>
        <w:ind w:left="142"/>
        <w:rPr>
          <w:rFonts w:ascii="Times New Roman" w:hAnsi="Times New Roman" w:cs="Times New Roman"/>
          <w:b/>
          <w:bCs/>
          <w:sz w:val="26"/>
          <w:szCs w:val="26"/>
        </w:rPr>
      </w:pPr>
      <w:r w:rsidRPr="005B6422">
        <w:rPr>
          <w:rFonts w:ascii="Times New Roman" w:hAnsi="Times New Roman" w:cs="Times New Roman"/>
          <w:b/>
          <w:bCs/>
          <w:sz w:val="26"/>
          <w:szCs w:val="26"/>
        </w:rPr>
        <w:t>Чем отличаются HTTP от HTTPS</w:t>
      </w:r>
    </w:p>
    <w:p w:rsidR="00CC34FE" w:rsidRPr="005B6422" w:rsidRDefault="00CC34FE" w:rsidP="005B6422">
      <w:pPr>
        <w:numPr>
          <w:ilvl w:val="0"/>
          <w:numId w:val="1"/>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HTTPS не является отдельным протоколом передачи данных, а представляет собой расширение протокола HTTP с надстройкой шифрования;</w:t>
      </w:r>
    </w:p>
    <w:p w:rsidR="00CC34FE" w:rsidRPr="005B6422" w:rsidRDefault="00CC34FE" w:rsidP="005B6422">
      <w:pPr>
        <w:numPr>
          <w:ilvl w:val="0"/>
          <w:numId w:val="1"/>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передаваемые по протоколу HTTP данные не защищены, HTTPS обеспечивает конфиденциальность информации путем ее шифрования;</w:t>
      </w:r>
    </w:p>
    <w:p w:rsidR="00CC34FE" w:rsidRPr="005B6422" w:rsidRDefault="00CC34FE" w:rsidP="005B6422">
      <w:pPr>
        <w:numPr>
          <w:ilvl w:val="0"/>
          <w:numId w:val="1"/>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HTTP использует порт 80, HTTPS — порт 443.</w:t>
      </w:r>
    </w:p>
    <w:p w:rsidR="00CC34FE" w:rsidRPr="005B6422" w:rsidRDefault="00CC34FE" w:rsidP="005B6422">
      <w:pPr>
        <w:spacing w:after="0" w:line="240" w:lineRule="auto"/>
        <w:ind w:left="142"/>
        <w:rPr>
          <w:rFonts w:ascii="Times New Roman" w:hAnsi="Times New Roman" w:cs="Times New Roman"/>
          <w:sz w:val="26"/>
          <w:szCs w:val="26"/>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3) HTTP методы</w:t>
      </w:r>
    </w:p>
    <w:p w:rsidR="00CC34FE"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bdr w:val="none" w:sz="0" w:space="0" w:color="auto" w:frame="1"/>
          <w:lang w:val="ru-RU" w:eastAsia="uk-UA"/>
        </w:rPr>
      </w:pPr>
      <w:r w:rsidRPr="005B6422">
        <w:rPr>
          <w:rFonts w:ascii="Times New Roman" w:eastAsia="Times New Roman" w:hAnsi="Times New Roman" w:cs="Times New Roman"/>
          <w:b/>
          <w:bCs/>
          <w:sz w:val="26"/>
          <w:szCs w:val="26"/>
          <w:bdr w:val="none" w:sz="0" w:space="0" w:color="auto" w:frame="1"/>
          <w:lang w:eastAsia="uk-UA"/>
        </w:rPr>
        <w:t>Краткий обзор HTTP методов</w:t>
      </w:r>
    </w:p>
    <w:tbl>
      <w:tblPr>
        <w:tblStyle w:val="ae"/>
        <w:tblW w:w="0" w:type="auto"/>
        <w:tblInd w:w="142" w:type="dxa"/>
        <w:tblLayout w:type="fixed"/>
        <w:tblLook w:val="04A0" w:firstRow="1" w:lastRow="0" w:firstColumn="1" w:lastColumn="0" w:noHBand="0" w:noVBand="1"/>
      </w:tblPr>
      <w:tblGrid>
        <w:gridCol w:w="1667"/>
        <w:gridCol w:w="1276"/>
        <w:gridCol w:w="1559"/>
        <w:gridCol w:w="1418"/>
        <w:gridCol w:w="1417"/>
        <w:gridCol w:w="1379"/>
        <w:gridCol w:w="1311"/>
        <w:gridCol w:w="1245"/>
      </w:tblGrid>
      <w:tr w:rsidR="00B8420E" w:rsidTr="00EF13EB">
        <w:trPr>
          <w:trHeight w:val="249"/>
        </w:trPr>
        <w:tc>
          <w:tcPr>
            <w:tcW w:w="1667" w:type="dxa"/>
          </w:tcPr>
          <w:p w:rsidR="00B8420E" w:rsidRPr="00B8420E" w:rsidRDefault="00B8420E" w:rsidP="00B8420E">
            <w:pPr>
              <w:ind w:left="142"/>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GET</w:t>
            </w:r>
          </w:p>
        </w:tc>
        <w:tc>
          <w:tcPr>
            <w:tcW w:w="1276" w:type="dxa"/>
          </w:tcPr>
          <w:p w:rsidR="00B8420E" w:rsidRPr="00B8420E" w:rsidRDefault="00B8420E" w:rsidP="00B8420E">
            <w:pPr>
              <w:ind w:left="142"/>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HEAD</w:t>
            </w:r>
          </w:p>
        </w:tc>
        <w:tc>
          <w:tcPr>
            <w:tcW w:w="1559" w:type="dxa"/>
          </w:tcPr>
          <w:p w:rsidR="00B8420E" w:rsidRP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POST</w:t>
            </w:r>
          </w:p>
        </w:tc>
        <w:tc>
          <w:tcPr>
            <w:tcW w:w="1418" w:type="dxa"/>
          </w:tcPr>
          <w:p w:rsidR="00B8420E" w:rsidRPr="00B8420E" w:rsidRDefault="00B8420E" w:rsidP="00B8420E">
            <w:pPr>
              <w:ind w:left="142"/>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PUT</w:t>
            </w:r>
          </w:p>
        </w:tc>
        <w:tc>
          <w:tcPr>
            <w:tcW w:w="1417" w:type="dxa"/>
          </w:tcPr>
          <w:p w:rsidR="00B8420E" w:rsidRPr="00B8420E" w:rsidRDefault="00B8420E" w:rsidP="00B8420E">
            <w:pPr>
              <w:ind w:left="35"/>
              <w:rPr>
                <w:rFonts w:ascii="Times New Roman" w:eastAsia="Times New Roman" w:hAnsi="Times New Roman" w:cs="Times New Roman"/>
                <w:lang w:val="ru-RU" w:eastAsia="uk-UA"/>
              </w:rPr>
            </w:pPr>
            <w:r>
              <w:rPr>
                <w:rFonts w:ascii="Times New Roman" w:eastAsia="Times New Roman" w:hAnsi="Times New Roman" w:cs="Times New Roman"/>
                <w:b/>
                <w:bCs/>
                <w:bdr w:val="none" w:sz="0" w:space="0" w:color="auto" w:frame="1"/>
                <w:lang w:eastAsia="uk-UA"/>
              </w:rPr>
              <w:t>DELETE</w:t>
            </w:r>
          </w:p>
        </w:tc>
        <w:tc>
          <w:tcPr>
            <w:tcW w:w="1379" w:type="dxa"/>
          </w:tcPr>
          <w:p w:rsidR="00B8420E" w:rsidRP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CONNECT</w:t>
            </w:r>
          </w:p>
        </w:tc>
        <w:tc>
          <w:tcPr>
            <w:tcW w:w="1311" w:type="dxa"/>
          </w:tcPr>
          <w:p w:rsidR="00B8420E" w:rsidRP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OPTIONS</w:t>
            </w:r>
          </w:p>
        </w:tc>
        <w:tc>
          <w:tcPr>
            <w:tcW w:w="1245" w:type="dxa"/>
          </w:tcPr>
          <w:p w:rsidR="00B8420E" w:rsidRP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b/>
                <w:bCs/>
                <w:bdr w:val="none" w:sz="0" w:space="0" w:color="auto" w:frame="1"/>
                <w:lang w:eastAsia="uk-UA"/>
              </w:rPr>
              <w:t>TRACE</w:t>
            </w:r>
          </w:p>
        </w:tc>
      </w:tr>
      <w:tr w:rsidR="00B8420E" w:rsidTr="00EF13EB">
        <w:tc>
          <w:tcPr>
            <w:tcW w:w="1667" w:type="dxa"/>
          </w:tcPr>
          <w:p w:rsidR="00B8420E" w:rsidRPr="00EF13EB" w:rsidRDefault="00B8420E" w:rsidP="00B8420E">
            <w:pPr>
              <w:shd w:val="clear" w:color="auto" w:fill="FFFFFF"/>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Метода GET в HTTP используется для получения информации от сервера по заданному URI (</w:t>
            </w:r>
            <w:hyperlink r:id="rId12" w:history="1">
              <w:r w:rsidRPr="00B8420E">
                <w:rPr>
                  <w:rFonts w:ascii="Times New Roman" w:eastAsia="Times New Roman" w:hAnsi="Times New Roman" w:cs="Times New Roman"/>
                  <w:bdr w:val="none" w:sz="0" w:space="0" w:color="auto" w:frame="1"/>
                  <w:lang w:eastAsia="uk-UA"/>
                </w:rPr>
                <w:t>URI в HTTP</w:t>
              </w:r>
            </w:hyperlink>
            <w:r w:rsidRPr="00B8420E">
              <w:rPr>
                <w:rFonts w:ascii="Times New Roman" w:eastAsia="Times New Roman" w:hAnsi="Times New Roman" w:cs="Times New Roman"/>
                <w:lang w:eastAsia="uk-UA"/>
              </w:rPr>
              <w:t>). Запросы клиентов, использующие метод GET должны получать только данные и не должны никак влиять на эти данные.</w:t>
            </w:r>
            <w:r w:rsidR="00EF13EB">
              <w:rPr>
                <w:rFonts w:ascii="Times New Roman" w:eastAsia="Times New Roman" w:hAnsi="Times New Roman" w:cs="Times New Roman"/>
                <w:lang w:val="ru-RU" w:eastAsia="uk-UA"/>
              </w:rPr>
              <w:t>(</w:t>
            </w:r>
            <w:r w:rsidR="00EF13EB" w:rsidRPr="005B6422">
              <w:rPr>
                <w:rFonts w:ascii="Times New Roman" w:eastAsia="Times New Roman" w:hAnsi="Times New Roman" w:cs="Times New Roman"/>
                <w:sz w:val="20"/>
                <w:szCs w:val="20"/>
                <w:lang w:eastAsia="uk-UA"/>
              </w:rPr>
              <w:t xml:space="preserve"> </w:t>
            </w:r>
            <w:r w:rsidR="00EF13EB" w:rsidRPr="005B6422">
              <w:rPr>
                <w:rFonts w:ascii="Times New Roman" w:eastAsia="Times New Roman" w:hAnsi="Times New Roman" w:cs="Times New Roman"/>
                <w:sz w:val="20"/>
                <w:szCs w:val="20"/>
                <w:lang w:eastAsia="uk-UA"/>
              </w:rPr>
              <w:t xml:space="preserve">URI. Запросы с использованием GET должны только извлекать данные и не должны иметь никакого другого воздействия на </w:t>
            </w:r>
            <w:r w:rsidR="00EF13EB" w:rsidRPr="005B6422">
              <w:rPr>
                <w:rFonts w:ascii="Times New Roman" w:eastAsia="Times New Roman" w:hAnsi="Times New Roman" w:cs="Times New Roman"/>
                <w:sz w:val="20"/>
                <w:szCs w:val="20"/>
                <w:lang w:eastAsia="uk-UA"/>
              </w:rPr>
              <w:lastRenderedPageBreak/>
              <w:t>данные.</w:t>
            </w:r>
            <w:r w:rsidR="00EF13EB">
              <w:rPr>
                <w:rFonts w:ascii="Times New Roman" w:eastAsia="Times New Roman" w:hAnsi="Times New Roman" w:cs="Times New Roman"/>
                <w:sz w:val="20"/>
                <w:szCs w:val="20"/>
                <w:lang w:val="ru-RU" w:eastAsia="uk-UA"/>
              </w:rPr>
              <w:t>)</w:t>
            </w:r>
          </w:p>
          <w:p w:rsidR="00B8420E" w:rsidRPr="00B8420E" w:rsidRDefault="00B8420E" w:rsidP="00B8420E">
            <w:pPr>
              <w:textAlignment w:val="baseline"/>
              <w:rPr>
                <w:rFonts w:ascii="Times New Roman" w:eastAsia="Times New Roman" w:hAnsi="Times New Roman" w:cs="Times New Roman"/>
                <w:lang w:val="ru-RU" w:eastAsia="uk-UA"/>
              </w:rPr>
            </w:pPr>
          </w:p>
        </w:tc>
        <w:tc>
          <w:tcPr>
            <w:tcW w:w="1276" w:type="dxa"/>
          </w:tcPr>
          <w:p w:rsidR="00B8420E" w:rsidRP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lastRenderedPageBreak/>
              <w:t>работает точно так же, как GET, но в ответ сервер посылает только заголовки и статусную строку без тела </w:t>
            </w:r>
            <w:hyperlink r:id="rId13" w:history="1">
              <w:r w:rsidRPr="00B8420E">
                <w:rPr>
                  <w:rFonts w:ascii="Times New Roman" w:eastAsia="Times New Roman" w:hAnsi="Times New Roman" w:cs="Times New Roman"/>
                  <w:bdr w:val="none" w:sz="0" w:space="0" w:color="auto" w:frame="1"/>
                  <w:lang w:eastAsia="uk-UA"/>
                </w:rPr>
                <w:t>HTTP сообщения</w:t>
              </w:r>
            </w:hyperlink>
            <w:r w:rsidRPr="00B8420E">
              <w:rPr>
                <w:rFonts w:ascii="Times New Roman" w:eastAsia="Times New Roman" w:hAnsi="Times New Roman" w:cs="Times New Roman"/>
                <w:lang w:val="ru-RU" w:eastAsia="uk-UA"/>
              </w:rPr>
              <w:t>.</w:t>
            </w: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 xml:space="preserve"> </w:t>
            </w:r>
            <w:r w:rsidRPr="005B6422">
              <w:rPr>
                <w:rFonts w:ascii="Times New Roman" w:eastAsia="Times New Roman" w:hAnsi="Times New Roman" w:cs="Times New Roman"/>
                <w:sz w:val="20"/>
                <w:szCs w:val="20"/>
                <w:lang w:eastAsia="uk-UA"/>
              </w:rPr>
              <w:t>То же, что и GET, но передает только строку состояния и раздел заголовка.</w:t>
            </w:r>
            <w:r>
              <w:rPr>
                <w:rFonts w:ascii="Times New Roman" w:eastAsia="Times New Roman" w:hAnsi="Times New Roman" w:cs="Times New Roman"/>
                <w:sz w:val="20"/>
                <w:szCs w:val="20"/>
                <w:lang w:val="ru-RU" w:eastAsia="uk-UA"/>
              </w:rPr>
              <w:t>)</w:t>
            </w:r>
          </w:p>
        </w:tc>
        <w:tc>
          <w:tcPr>
            <w:tcW w:w="1559"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используется для отправки данных на сервер, например, из HTML форм, которые заполняет посетитель сайта.</w:t>
            </w:r>
          </w:p>
          <w:p w:rsidR="00B8420E" w:rsidRDefault="00B8420E" w:rsidP="00B8420E">
            <w:pPr>
              <w:rPr>
                <w:rFonts w:ascii="Times New Roman" w:eastAsia="Times New Roman" w:hAnsi="Times New Roman" w:cs="Times New Roman"/>
                <w:lang w:val="ru-RU" w:eastAsia="uk-UA"/>
              </w:rPr>
            </w:pP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POST-запрос используется для отправки данных на сервер, например, информации о клиенте, загрузки файла и т. д. с использованием HTML-форм.</w:t>
            </w:r>
            <w:r>
              <w:rPr>
                <w:rFonts w:ascii="Times New Roman" w:eastAsia="Times New Roman" w:hAnsi="Times New Roman" w:cs="Times New Roman"/>
                <w:sz w:val="20"/>
                <w:szCs w:val="20"/>
                <w:lang w:val="ru-RU" w:eastAsia="uk-UA"/>
              </w:rPr>
              <w:t>)</w:t>
            </w:r>
          </w:p>
        </w:tc>
        <w:tc>
          <w:tcPr>
            <w:tcW w:w="1418"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используется для загрузки содержимого запроса на указанный в этом же запросе URI.</w:t>
            </w:r>
          </w:p>
          <w:p w:rsidR="00B8420E" w:rsidRDefault="00B8420E" w:rsidP="00B8420E">
            <w:pPr>
              <w:rPr>
                <w:rFonts w:ascii="Times New Roman" w:eastAsia="Times New Roman" w:hAnsi="Times New Roman" w:cs="Times New Roman"/>
                <w:lang w:val="ru-RU" w:eastAsia="uk-UA"/>
              </w:rPr>
            </w:pP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Заменяет все текущие представления целевого ресурса загруженным содержимым.</w:t>
            </w:r>
            <w:r>
              <w:rPr>
                <w:rFonts w:ascii="Times New Roman" w:eastAsia="Times New Roman" w:hAnsi="Times New Roman" w:cs="Times New Roman"/>
                <w:sz w:val="20"/>
                <w:szCs w:val="20"/>
                <w:lang w:val="ru-RU" w:eastAsia="uk-UA"/>
              </w:rPr>
              <w:t>)</w:t>
            </w:r>
          </w:p>
        </w:tc>
        <w:tc>
          <w:tcPr>
            <w:tcW w:w="1417"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удаляет указанный в URI ресурс.</w:t>
            </w:r>
          </w:p>
          <w:p w:rsidR="00B8420E" w:rsidRDefault="00B8420E" w:rsidP="00B8420E">
            <w:pPr>
              <w:rPr>
                <w:rFonts w:ascii="Times New Roman" w:eastAsia="Times New Roman" w:hAnsi="Times New Roman" w:cs="Times New Roman"/>
                <w:lang w:val="ru-RU" w:eastAsia="uk-UA"/>
              </w:rPr>
            </w:pP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Удаляет все текущие представления целевого ресурса, заданного URI.</w:t>
            </w:r>
            <w:r>
              <w:rPr>
                <w:rFonts w:ascii="Times New Roman" w:eastAsia="Times New Roman" w:hAnsi="Times New Roman" w:cs="Times New Roman"/>
                <w:sz w:val="20"/>
                <w:szCs w:val="20"/>
                <w:lang w:val="ru-RU" w:eastAsia="uk-UA"/>
              </w:rPr>
              <w:t>)</w:t>
            </w:r>
          </w:p>
        </w:tc>
        <w:tc>
          <w:tcPr>
            <w:tcW w:w="1379"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преобразует существующее соединение в тоннель.</w:t>
            </w:r>
          </w:p>
          <w:p w:rsidR="00B8420E" w:rsidRDefault="00B8420E" w:rsidP="00B8420E">
            <w:pPr>
              <w:rPr>
                <w:rFonts w:ascii="Times New Roman" w:eastAsia="Times New Roman" w:hAnsi="Times New Roman" w:cs="Times New Roman"/>
                <w:lang w:val="ru-RU" w:eastAsia="uk-UA"/>
              </w:rPr>
            </w:pPr>
          </w:p>
          <w:p w:rsidR="00B8420E" w:rsidRDefault="00B8420E" w:rsidP="00B8420E">
            <w:pPr>
              <w:rPr>
                <w:rFonts w:ascii="Times New Roman" w:eastAsia="Times New Roman" w:hAnsi="Times New Roman" w:cs="Times New Roman"/>
                <w:lang w:val="ru-RU" w:eastAsia="uk-UA"/>
              </w:rPr>
            </w:pP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Устанавливает туннель к серверу, идентифицированному данным URI.</w:t>
            </w:r>
            <w:r>
              <w:rPr>
                <w:rFonts w:ascii="Times New Roman" w:eastAsia="Times New Roman" w:hAnsi="Times New Roman" w:cs="Times New Roman"/>
                <w:sz w:val="20"/>
                <w:szCs w:val="20"/>
                <w:lang w:val="ru-RU" w:eastAsia="uk-UA"/>
              </w:rPr>
              <w:t>)</w:t>
            </w:r>
          </w:p>
        </w:tc>
        <w:tc>
          <w:tcPr>
            <w:tcW w:w="1311"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используется для получения параметров текущего HTTP соединения.</w:t>
            </w:r>
          </w:p>
          <w:p w:rsidR="00B8420E" w:rsidRDefault="00B8420E" w:rsidP="00B8420E">
            <w:pPr>
              <w:rPr>
                <w:rFonts w:ascii="Times New Roman" w:eastAsia="Times New Roman" w:hAnsi="Times New Roman" w:cs="Times New Roman"/>
                <w:lang w:val="ru-RU" w:eastAsia="uk-UA"/>
              </w:rPr>
            </w:pP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Описывает параметры связи для целевого ресурса.</w:t>
            </w:r>
            <w:r>
              <w:rPr>
                <w:rFonts w:ascii="Times New Roman" w:eastAsia="Times New Roman" w:hAnsi="Times New Roman" w:cs="Times New Roman"/>
                <w:sz w:val="20"/>
                <w:szCs w:val="20"/>
                <w:lang w:val="ru-RU" w:eastAsia="uk-UA"/>
              </w:rPr>
              <w:t>)</w:t>
            </w:r>
          </w:p>
        </w:tc>
        <w:tc>
          <w:tcPr>
            <w:tcW w:w="1245" w:type="dxa"/>
          </w:tcPr>
          <w:p w:rsidR="00B8420E" w:rsidRDefault="00B8420E" w:rsidP="00B8420E">
            <w:pPr>
              <w:textAlignment w:val="baseline"/>
              <w:rPr>
                <w:rFonts w:ascii="Times New Roman" w:eastAsia="Times New Roman" w:hAnsi="Times New Roman" w:cs="Times New Roman"/>
                <w:lang w:val="ru-RU" w:eastAsia="uk-UA"/>
              </w:rPr>
            </w:pPr>
            <w:r w:rsidRPr="00B8420E">
              <w:rPr>
                <w:rFonts w:ascii="Times New Roman" w:eastAsia="Times New Roman" w:hAnsi="Times New Roman" w:cs="Times New Roman"/>
                <w:lang w:eastAsia="uk-UA"/>
              </w:rPr>
              <w:t>создает петлю, благодаря которой клиент может увидеть, что происходит с сообщением на всех узлах передачи.</w:t>
            </w:r>
          </w:p>
          <w:p w:rsidR="00B8420E" w:rsidRPr="00B8420E" w:rsidRDefault="00B8420E" w:rsidP="00B8420E">
            <w:pPr>
              <w:rPr>
                <w:rFonts w:ascii="Times New Roman" w:eastAsia="Times New Roman" w:hAnsi="Times New Roman" w:cs="Times New Roman"/>
                <w:lang w:val="ru-RU" w:eastAsia="uk-UA"/>
              </w:rPr>
            </w:pPr>
            <w:r>
              <w:rPr>
                <w:rFonts w:ascii="Times New Roman" w:eastAsia="Times New Roman" w:hAnsi="Times New Roman" w:cs="Times New Roman"/>
                <w:lang w:val="ru-RU" w:eastAsia="uk-UA"/>
              </w:rPr>
              <w:t>(</w:t>
            </w:r>
            <w:r w:rsidRPr="005B6422">
              <w:rPr>
                <w:rFonts w:ascii="Times New Roman" w:eastAsia="Times New Roman" w:hAnsi="Times New Roman" w:cs="Times New Roman"/>
                <w:sz w:val="20"/>
                <w:szCs w:val="20"/>
                <w:lang w:eastAsia="uk-UA"/>
              </w:rPr>
              <w:t>Выполняет циклическую проверку сообщения по пути к целевому ресурсу.</w:t>
            </w:r>
            <w:r>
              <w:rPr>
                <w:rFonts w:ascii="Times New Roman" w:eastAsia="Times New Roman" w:hAnsi="Times New Roman" w:cs="Times New Roman"/>
                <w:sz w:val="20"/>
                <w:szCs w:val="20"/>
                <w:lang w:val="ru-RU" w:eastAsia="uk-UA"/>
              </w:rPr>
              <w:t>)</w:t>
            </w:r>
          </w:p>
        </w:tc>
      </w:tr>
    </w:tbl>
    <w:p w:rsidR="005B6422" w:rsidRPr="00B8420E" w:rsidRDefault="00B8420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Pr>
          <w:rFonts w:ascii="Times New Roman" w:eastAsia="Times New Roman" w:hAnsi="Times New Roman" w:cs="Times New Roman"/>
          <w:b/>
          <w:bCs/>
          <w:sz w:val="26"/>
          <w:szCs w:val="26"/>
          <w:bdr w:val="none" w:sz="0" w:space="0" w:color="auto" w:frame="1"/>
          <w:lang w:val="ru-RU" w:eastAsia="uk-UA"/>
        </w:rPr>
        <w:lastRenderedPageBreak/>
        <w:t xml:space="preserve">  </w:t>
      </w:r>
    </w:p>
    <w:p w:rsidR="005B6422" w:rsidRPr="005B6422" w:rsidRDefault="005B6422"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p>
    <w:p w:rsidR="00B8420E" w:rsidRDefault="00CC34FE" w:rsidP="005B6422">
      <w:pPr>
        <w:shd w:val="clear" w:color="auto" w:fill="FFFFFF"/>
        <w:spacing w:after="0" w:line="240" w:lineRule="auto"/>
        <w:ind w:left="142"/>
        <w:textAlignment w:val="baseline"/>
        <w:rPr>
          <w:rFonts w:ascii="Times New Roman" w:eastAsia="Times New Roman" w:hAnsi="Times New Roman" w:cs="Times New Roman"/>
          <w:b/>
          <w:bCs/>
          <w:sz w:val="26"/>
          <w:szCs w:val="26"/>
          <w:bdr w:val="none" w:sz="0" w:space="0" w:color="auto" w:frame="1"/>
          <w:lang w:val="ru-RU" w:eastAsia="uk-UA"/>
        </w:rPr>
      </w:pPr>
      <w:r w:rsidRPr="005B6422">
        <w:rPr>
          <w:rFonts w:ascii="Times New Roman" w:eastAsia="Times New Roman" w:hAnsi="Times New Roman" w:cs="Times New Roman"/>
          <w:b/>
          <w:bCs/>
          <w:sz w:val="26"/>
          <w:szCs w:val="26"/>
          <w:bdr w:val="none" w:sz="0" w:space="0" w:color="auto" w:frame="1"/>
          <w:lang w:eastAsia="uk-UA"/>
        </w:rPr>
        <w:t>HTTP метод GET</w:t>
      </w:r>
    </w:p>
    <w:p w:rsidR="00B8420E"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 позволяет получать информацию с </w:t>
      </w:r>
      <w:hyperlink r:id="rId14" w:history="1">
        <w:r w:rsidRPr="005B6422">
          <w:rPr>
            <w:rFonts w:ascii="Times New Roman" w:eastAsia="Times New Roman" w:hAnsi="Times New Roman" w:cs="Times New Roman"/>
            <w:sz w:val="26"/>
            <w:szCs w:val="26"/>
            <w:bdr w:val="none" w:sz="0" w:space="0" w:color="auto" w:frame="1"/>
            <w:lang w:eastAsia="uk-UA"/>
          </w:rPr>
          <w:t>HTTP сервера</w:t>
        </w:r>
      </w:hyperlink>
      <w:r w:rsidRPr="005B6422">
        <w:rPr>
          <w:rFonts w:ascii="Times New Roman" w:eastAsia="Times New Roman" w:hAnsi="Times New Roman" w:cs="Times New Roman"/>
          <w:sz w:val="26"/>
          <w:szCs w:val="26"/>
          <w:lang w:eastAsia="uk-UA"/>
        </w:rPr>
        <w:t xml:space="preserve">. </w:t>
      </w:r>
    </w:p>
    <w:p w:rsidR="00B8420E"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bdr w:val="none" w:sz="0" w:space="0" w:color="auto" w:frame="1"/>
          <w:lang w:val="ru-RU" w:eastAsia="uk-UA"/>
        </w:rPr>
      </w:pPr>
      <w:r w:rsidRPr="005B6422">
        <w:rPr>
          <w:rFonts w:ascii="Times New Roman" w:eastAsia="Times New Roman" w:hAnsi="Times New Roman" w:cs="Times New Roman"/>
          <w:sz w:val="26"/>
          <w:szCs w:val="26"/>
          <w:lang w:eastAsia="uk-UA"/>
        </w:rPr>
        <w:t>Информация, получаемая от сервера может быть любой, главное, чтобы она была в форме </w:t>
      </w:r>
      <w:hyperlink r:id="rId15" w:history="1">
        <w:r w:rsidRPr="005B6422">
          <w:rPr>
            <w:rFonts w:ascii="Times New Roman" w:eastAsia="Times New Roman" w:hAnsi="Times New Roman" w:cs="Times New Roman"/>
            <w:sz w:val="26"/>
            <w:szCs w:val="26"/>
            <w:bdr w:val="none" w:sz="0" w:space="0" w:color="auto" w:frame="1"/>
            <w:lang w:eastAsia="uk-UA"/>
          </w:rPr>
          <w:t>HTTP объекта</w:t>
        </w:r>
      </w:hyperlink>
      <w:r w:rsidR="00B8420E">
        <w:rPr>
          <w:rFonts w:ascii="Times New Roman" w:eastAsia="Times New Roman" w:hAnsi="Times New Roman" w:cs="Times New Roman"/>
          <w:sz w:val="26"/>
          <w:szCs w:val="26"/>
          <w:bdr w:val="none" w:sz="0" w:space="0" w:color="auto" w:frame="1"/>
          <w:lang w:val="ru-RU" w:eastAsia="uk-UA"/>
        </w:rPr>
        <w:t>.</w:t>
      </w:r>
    </w:p>
    <w:p w:rsidR="00B8420E" w:rsidRDefault="00B8420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Pr>
          <w:rFonts w:ascii="Times New Roman" w:eastAsia="Times New Roman" w:hAnsi="Times New Roman" w:cs="Times New Roman"/>
          <w:sz w:val="26"/>
          <w:szCs w:val="26"/>
          <w:lang w:val="ru-RU" w:eastAsia="uk-UA"/>
        </w:rPr>
        <w:t>Д</w:t>
      </w:r>
      <w:r w:rsidR="00CC34FE" w:rsidRPr="005B6422">
        <w:rPr>
          <w:rFonts w:ascii="Times New Roman" w:eastAsia="Times New Roman" w:hAnsi="Times New Roman" w:cs="Times New Roman"/>
          <w:sz w:val="26"/>
          <w:szCs w:val="26"/>
          <w:lang w:eastAsia="uk-UA"/>
        </w:rPr>
        <w:t xml:space="preserve">оступ к информации при использовании метода GET осуществляется через URI. </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Часто бывает так, что HTTP  метод GET обращается к какому-то коду, а не к конкретной страницы (все CMS генерируют контент налету), поэтому метод GET работает так, что мы получаем не исходный код, который генерирует текст, а сам текст.</w:t>
      </w:r>
    </w:p>
    <w:p w:rsidR="00B8420E"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b/>
          <w:bCs/>
          <w:sz w:val="26"/>
          <w:szCs w:val="26"/>
          <w:bdr w:val="none" w:sz="0" w:space="0" w:color="auto" w:frame="1"/>
          <w:lang w:eastAsia="uk-UA"/>
        </w:rPr>
        <w:t>HTTP метод GET</w:t>
      </w:r>
      <w:r w:rsidRPr="005B6422">
        <w:rPr>
          <w:rFonts w:ascii="Times New Roman" w:eastAsia="Times New Roman" w:hAnsi="Times New Roman" w:cs="Times New Roman"/>
          <w:sz w:val="26"/>
          <w:szCs w:val="26"/>
          <w:lang w:eastAsia="uk-UA"/>
        </w:rPr>
        <w:t xml:space="preserve"> бывает двух видов: </w:t>
      </w:r>
    </w:p>
    <w:p w:rsidR="00B8420E"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B8420E">
        <w:rPr>
          <w:rFonts w:ascii="Times New Roman" w:eastAsia="Times New Roman" w:hAnsi="Times New Roman" w:cs="Times New Roman"/>
          <w:b/>
          <w:sz w:val="26"/>
          <w:szCs w:val="26"/>
          <w:lang w:eastAsia="uk-UA"/>
        </w:rPr>
        <w:t xml:space="preserve">условный </w:t>
      </w:r>
      <w:r w:rsidRPr="005B6422">
        <w:rPr>
          <w:rFonts w:ascii="Times New Roman" w:eastAsia="Times New Roman" w:hAnsi="Times New Roman" w:cs="Times New Roman"/>
          <w:sz w:val="26"/>
          <w:szCs w:val="26"/>
          <w:lang w:eastAsia="uk-UA"/>
        </w:rPr>
        <w:t>метод GET и</w:t>
      </w:r>
      <w:r w:rsidRPr="00B8420E">
        <w:rPr>
          <w:rFonts w:ascii="Times New Roman" w:eastAsia="Times New Roman" w:hAnsi="Times New Roman" w:cs="Times New Roman"/>
          <w:b/>
          <w:sz w:val="26"/>
          <w:szCs w:val="26"/>
          <w:lang w:eastAsia="uk-UA"/>
        </w:rPr>
        <w:t xml:space="preserve"> частичный</w:t>
      </w:r>
      <w:r w:rsidRPr="005B6422">
        <w:rPr>
          <w:rFonts w:ascii="Times New Roman" w:eastAsia="Times New Roman" w:hAnsi="Times New Roman" w:cs="Times New Roman"/>
          <w:sz w:val="26"/>
          <w:szCs w:val="26"/>
          <w:lang w:eastAsia="uk-UA"/>
        </w:rPr>
        <w:t xml:space="preserve"> метод GET. </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 xml:space="preserve">Давайте сперва посмотрим на </w:t>
      </w:r>
      <w:r w:rsidRPr="00B8420E">
        <w:rPr>
          <w:rFonts w:ascii="Times New Roman" w:eastAsia="Times New Roman" w:hAnsi="Times New Roman" w:cs="Times New Roman"/>
          <w:b/>
          <w:sz w:val="26"/>
          <w:szCs w:val="26"/>
          <w:lang w:eastAsia="uk-UA"/>
        </w:rPr>
        <w:t>условный метод</w:t>
      </w:r>
      <w:r w:rsidRPr="005B6422">
        <w:rPr>
          <w:rFonts w:ascii="Times New Roman" w:eastAsia="Times New Roman" w:hAnsi="Times New Roman" w:cs="Times New Roman"/>
          <w:sz w:val="26"/>
          <w:szCs w:val="26"/>
          <w:lang w:eastAsia="uk-UA"/>
        </w:rPr>
        <w:t xml:space="preserve"> GET. Когда используется условный HTTP метод GET, то к HTTP сообщению добавляются следующие </w:t>
      </w:r>
      <w:hyperlink r:id="rId16" w:history="1">
        <w:r w:rsidRPr="005B6422">
          <w:rPr>
            <w:rFonts w:ascii="Times New Roman" w:eastAsia="Times New Roman" w:hAnsi="Times New Roman" w:cs="Times New Roman"/>
            <w:sz w:val="26"/>
            <w:szCs w:val="26"/>
            <w:bdr w:val="none" w:sz="0" w:space="0" w:color="auto" w:frame="1"/>
            <w:lang w:eastAsia="uk-UA"/>
          </w:rPr>
          <w:t>поля заголовков</w:t>
        </w:r>
      </w:hyperlink>
      <w:r w:rsidRPr="005B6422">
        <w:rPr>
          <w:rFonts w:ascii="Times New Roman" w:eastAsia="Times New Roman" w:hAnsi="Times New Roman" w:cs="Times New Roman"/>
          <w:sz w:val="26"/>
          <w:szCs w:val="26"/>
          <w:lang w:eastAsia="uk-UA"/>
        </w:rPr>
        <w:t>: If-Modified-Since, If-Unmodified-Since, If-Match, If-None-Match, или If-Range. Значение таких полей является какое-либо условие и если это условие выполняется, то происходит передача объекта, который хранится по указанному URI, если же условие не выполняется, то и сервер не передает никаких данных. Условный HTTP метод GET предназначен для уменьшения нагрузки на сеть.</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Давайте теперь посмотрим на особенности работы </w:t>
      </w:r>
      <w:r w:rsidRPr="005B6422">
        <w:rPr>
          <w:rFonts w:ascii="Times New Roman" w:eastAsia="Times New Roman" w:hAnsi="Times New Roman" w:cs="Times New Roman"/>
          <w:b/>
          <w:bCs/>
          <w:sz w:val="26"/>
          <w:szCs w:val="26"/>
          <w:bdr w:val="none" w:sz="0" w:space="0" w:color="auto" w:frame="1"/>
          <w:lang w:eastAsia="uk-UA"/>
        </w:rPr>
        <w:t>частичного HTTP метода GET</w:t>
      </w:r>
      <w:r w:rsidRPr="005B6422">
        <w:rPr>
          <w:rFonts w:ascii="Times New Roman" w:eastAsia="Times New Roman" w:hAnsi="Times New Roman" w:cs="Times New Roman"/>
          <w:sz w:val="26"/>
          <w:szCs w:val="26"/>
          <w:lang w:eastAsia="uk-UA"/>
        </w:rPr>
        <w:t>. Особенность частичного метода GET заключается в том, что в его заголовке присутствует поле Range. Когда используется частичные метод GET полезная информация, предназначенная для человека передается кусками, после чего она из этих кусков собирается. Не напоминает ли это вам скачивание файлов по HTTP протоколу, когда мы можем остановить загрузку, отключить браузер, потом опять включить браузер и закачка будет происходить ровно с того места, где она была приостановлена. Не стоит забывать, что поля заголовков — это </w:t>
      </w:r>
      <w:hyperlink r:id="rId17" w:history="1">
        <w:r w:rsidRPr="005B6422">
          <w:rPr>
            <w:rFonts w:ascii="Times New Roman" w:eastAsia="Times New Roman" w:hAnsi="Times New Roman" w:cs="Times New Roman"/>
            <w:sz w:val="26"/>
            <w:szCs w:val="26"/>
            <w:bdr w:val="none" w:sz="0" w:space="0" w:color="auto" w:frame="1"/>
            <w:lang w:eastAsia="uk-UA"/>
          </w:rPr>
          <w:t>параметры HTTP протокола</w:t>
        </w:r>
      </w:hyperlink>
      <w:r w:rsidRPr="005B6422">
        <w:rPr>
          <w:rFonts w:ascii="Times New Roman" w:eastAsia="Times New Roman" w:hAnsi="Times New Roman" w:cs="Times New Roman"/>
          <w:sz w:val="26"/>
          <w:szCs w:val="26"/>
          <w:lang w:eastAsia="uk-UA"/>
        </w:rPr>
        <w:t>, которые определяют, как будут работать </w:t>
      </w:r>
      <w:hyperlink r:id="rId18" w:history="1">
        <w:r w:rsidRPr="005B6422">
          <w:rPr>
            <w:rFonts w:ascii="Times New Roman" w:eastAsia="Times New Roman" w:hAnsi="Times New Roman" w:cs="Times New Roman"/>
            <w:sz w:val="26"/>
            <w:szCs w:val="26"/>
            <w:bdr w:val="none" w:sz="0" w:space="0" w:color="auto" w:frame="1"/>
            <w:lang w:eastAsia="uk-UA"/>
          </w:rPr>
          <w:t>клиент и сервер</w:t>
        </w:r>
      </w:hyperlink>
      <w:r w:rsidRPr="005B6422">
        <w:rPr>
          <w:rFonts w:ascii="Times New Roman" w:eastAsia="Times New Roman" w:hAnsi="Times New Roman" w:cs="Times New Roman"/>
          <w:sz w:val="26"/>
          <w:szCs w:val="26"/>
          <w:lang w:eastAsia="uk-UA"/>
        </w:rPr>
        <w:t>.</w:t>
      </w:r>
    </w:p>
    <w:p w:rsidR="00CC34FE" w:rsidRPr="005B6422" w:rsidRDefault="000000F1"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hyperlink r:id="rId19" w:history="1">
        <w:r w:rsidR="00CC34FE" w:rsidRPr="005B6422">
          <w:rPr>
            <w:rFonts w:ascii="Times New Roman" w:eastAsia="Times New Roman" w:hAnsi="Times New Roman" w:cs="Times New Roman"/>
            <w:sz w:val="26"/>
            <w:szCs w:val="26"/>
            <w:bdr w:val="none" w:sz="0" w:space="0" w:color="auto" w:frame="1"/>
            <w:lang w:eastAsia="uk-UA"/>
          </w:rPr>
          <w:t>Сервер может кэшировать ответы на запросы</w:t>
        </w:r>
      </w:hyperlink>
      <w:r w:rsidR="00CC34FE" w:rsidRPr="005B6422">
        <w:rPr>
          <w:rFonts w:ascii="Times New Roman" w:eastAsia="Times New Roman" w:hAnsi="Times New Roman" w:cs="Times New Roman"/>
          <w:sz w:val="26"/>
          <w:szCs w:val="26"/>
          <w:lang w:eastAsia="uk-UA"/>
        </w:rPr>
        <w:t> с </w:t>
      </w:r>
      <w:r w:rsidR="00CC34FE" w:rsidRPr="005B6422">
        <w:rPr>
          <w:rFonts w:ascii="Times New Roman" w:eastAsia="Times New Roman" w:hAnsi="Times New Roman" w:cs="Times New Roman"/>
          <w:b/>
          <w:bCs/>
          <w:sz w:val="26"/>
          <w:szCs w:val="26"/>
          <w:bdr w:val="none" w:sz="0" w:space="0" w:color="auto" w:frame="1"/>
          <w:lang w:eastAsia="uk-UA"/>
        </w:rPr>
        <w:t>HTTP методом GET</w:t>
      </w:r>
      <w:r w:rsidR="00CC34FE" w:rsidRPr="005B6422">
        <w:rPr>
          <w:rFonts w:ascii="Times New Roman" w:eastAsia="Times New Roman" w:hAnsi="Times New Roman" w:cs="Times New Roman"/>
          <w:sz w:val="26"/>
          <w:szCs w:val="26"/>
          <w:lang w:eastAsia="uk-UA"/>
        </w:rPr>
        <w:t>, но при соблюдение определенных требований, о которых мы поговорим чуть позже. Давайте лучше самостоятельно напишем HTTP запрос с методом GET и посмотрим, какой ответ мы можем получить от сервера:</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 xml:space="preserve">Описание HTTP метода POST. </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POST</w:t>
      </w:r>
      <w:r w:rsidRPr="005B6422">
        <w:rPr>
          <w:rFonts w:ascii="Times New Roman" w:eastAsia="Times New Roman" w:hAnsi="Times New Roman" w:cs="Times New Roman"/>
          <w:sz w:val="26"/>
          <w:szCs w:val="26"/>
          <w:lang w:eastAsia="uk-UA"/>
        </w:rPr>
        <w:t> является вторым по использованию в Интернете и нужен для того, чтобы отправлять данные на сервер. HTTP метод POST позволяет отправлять данные на сервер. Разработчики ввели метод POST в HTTP  стандарт, чтобы клиенты могли:</w:t>
      </w:r>
    </w:p>
    <w:p w:rsidR="00CC34FE" w:rsidRPr="005B6422" w:rsidRDefault="00CC34FE" w:rsidP="005B6422">
      <w:pPr>
        <w:numPr>
          <w:ilvl w:val="0"/>
          <w:numId w:val="2"/>
        </w:num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оставлять сообщения на различных Интернет-ресурсах;</w:t>
      </w:r>
    </w:p>
    <w:p w:rsidR="00CC34FE" w:rsidRPr="005B6422" w:rsidRDefault="00CC34FE" w:rsidP="005B6422">
      <w:pPr>
        <w:numPr>
          <w:ilvl w:val="0"/>
          <w:numId w:val="2"/>
        </w:num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передавать информацию о себе, заполняя HTML формы;</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То, как будет работать метод POST определяется исключительно на стороне сервера и обычно зависит от запрашиваемого URI. Если сравнить URI, которому обращается клиент и сообщение, которое он хочет отправить с файловой системой, то URI – это папка, а сообщение клиента – это файл, который лежит в папке.</w:t>
      </w:r>
    </w:p>
    <w:p w:rsidR="00CC34FE" w:rsidRPr="005B6422" w:rsidRDefault="00CC34FE" w:rsidP="005B6422">
      <w:pPr>
        <w:shd w:val="clear" w:color="auto" w:fill="FFFFFF"/>
        <w:spacing w:after="0" w:line="240" w:lineRule="auto"/>
        <w:ind w:left="142"/>
        <w:textAlignment w:val="baseline"/>
        <w:rPr>
          <w:ins w:id="0" w:author="Unknown"/>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В результате выполнения </w:t>
      </w:r>
      <w:r w:rsidRPr="005B6422">
        <w:rPr>
          <w:rFonts w:ascii="Times New Roman" w:eastAsia="Times New Roman" w:hAnsi="Times New Roman" w:cs="Times New Roman"/>
          <w:b/>
          <w:bCs/>
          <w:sz w:val="26"/>
          <w:szCs w:val="26"/>
          <w:bdr w:val="none" w:sz="0" w:space="0" w:color="auto" w:frame="1"/>
          <w:lang w:eastAsia="uk-UA"/>
        </w:rPr>
        <w:t>HTTP метода POST</w:t>
      </w:r>
      <w:r w:rsidRPr="005B6422">
        <w:rPr>
          <w:rFonts w:ascii="Times New Roman" w:eastAsia="Times New Roman" w:hAnsi="Times New Roman" w:cs="Times New Roman"/>
          <w:sz w:val="26"/>
          <w:szCs w:val="26"/>
          <w:lang w:eastAsia="uk-UA"/>
        </w:rPr>
        <w:t> сервер не обязательно в качестве ресурса выдает URI, </w:t>
      </w:r>
      <w:hyperlink r:id="rId20" w:history="1">
        <w:r w:rsidRPr="005B6422">
          <w:rPr>
            <w:rFonts w:ascii="Times New Roman" w:eastAsia="Times New Roman" w:hAnsi="Times New Roman" w:cs="Times New Roman"/>
            <w:sz w:val="26"/>
            <w:szCs w:val="26"/>
            <w:bdr w:val="none" w:sz="0" w:space="0" w:color="auto" w:frame="1"/>
            <w:lang w:eastAsia="uk-UA"/>
          </w:rPr>
          <w:t>код состояния сервера</w:t>
        </w:r>
      </w:hyperlink>
      <w:r w:rsidRPr="005B6422">
        <w:rPr>
          <w:rFonts w:ascii="Times New Roman" w:eastAsia="Times New Roman" w:hAnsi="Times New Roman" w:cs="Times New Roman"/>
          <w:sz w:val="26"/>
          <w:szCs w:val="26"/>
          <w:lang w:eastAsia="uk-UA"/>
        </w:rPr>
        <w:t> при использовании HTTP метода POST может быть </w:t>
      </w:r>
      <w:hyperlink r:id="rId21" w:history="1">
        <w:r w:rsidRPr="005B6422">
          <w:rPr>
            <w:rFonts w:ascii="Times New Roman" w:eastAsia="Times New Roman" w:hAnsi="Times New Roman" w:cs="Times New Roman"/>
            <w:sz w:val="26"/>
            <w:szCs w:val="26"/>
            <w:bdr w:val="none" w:sz="0" w:space="0" w:color="auto" w:frame="1"/>
            <w:lang w:eastAsia="uk-UA"/>
          </w:rPr>
          <w:t>200 </w:t>
        </w:r>
      </w:hyperlink>
      <w:r w:rsidRPr="005B6422">
        <w:rPr>
          <w:rFonts w:ascii="Times New Roman" w:eastAsia="Times New Roman" w:hAnsi="Times New Roman" w:cs="Times New Roman"/>
          <w:sz w:val="26"/>
          <w:szCs w:val="26"/>
          <w:lang w:eastAsia="uk-UA"/>
        </w:rPr>
        <w:t>(в этом случае вы получите какой-либо ресурс), либо 204 (в этом случае вы не получите никакого содержимого). Ответы сервера на метод POST не кэшируются, но это можно сделать принудительно, если использовать поле Cache-Control или Expires в загол</w:t>
      </w:r>
      <w:r w:rsidR="005B6422" w:rsidRPr="005B6422">
        <w:rPr>
          <w:rFonts w:ascii="Times New Roman" w:eastAsia="Times New Roman" w:hAnsi="Times New Roman" w:cs="Times New Roman"/>
          <w:sz w:val="26"/>
          <w:szCs w:val="26"/>
          <w:lang w:eastAsia="uk-UA"/>
        </w:rPr>
        <w:t>овке.</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Мы рассмотрели </w:t>
      </w:r>
      <w:r w:rsidRPr="005B6422">
        <w:rPr>
          <w:rFonts w:ascii="Times New Roman" w:eastAsia="Times New Roman" w:hAnsi="Times New Roman" w:cs="Times New Roman"/>
          <w:b/>
          <w:bCs/>
          <w:sz w:val="26"/>
          <w:szCs w:val="26"/>
          <w:bdr w:val="none" w:sz="0" w:space="0" w:color="auto" w:frame="1"/>
          <w:lang w:eastAsia="uk-UA"/>
        </w:rPr>
        <w:t>HTTP метод POST</w:t>
      </w:r>
      <w:r w:rsidRPr="005B6422">
        <w:rPr>
          <w:rFonts w:ascii="Times New Roman" w:eastAsia="Times New Roman" w:hAnsi="Times New Roman" w:cs="Times New Roman"/>
          <w:sz w:val="26"/>
          <w:szCs w:val="26"/>
          <w:lang w:eastAsia="uk-UA"/>
        </w:rPr>
        <w:t>, давайте теперь посмотрим на HTTP метод HEAD, который очень похож на метод GET.</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HEAD. Пример использования HTTP метода HEAD</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HEAD</w:t>
      </w:r>
      <w:r w:rsidRPr="005B6422">
        <w:rPr>
          <w:rFonts w:ascii="Times New Roman" w:eastAsia="Times New Roman" w:hAnsi="Times New Roman" w:cs="Times New Roman"/>
          <w:sz w:val="26"/>
          <w:szCs w:val="26"/>
          <w:lang w:eastAsia="uk-UA"/>
        </w:rPr>
        <w:t> работает точно так же, как и метод GET, с той лишь разницей, что сервер в ответ не посылает тело HTTP сообщения. Все заголовки ответа при запросе клиента с использованием метода HEAD идентичны тем заголовкам, которые бы были, если бы использовался метод GET. Обычно </w:t>
      </w:r>
      <w:r w:rsidRPr="005B6422">
        <w:rPr>
          <w:rFonts w:ascii="Times New Roman" w:eastAsia="Times New Roman" w:hAnsi="Times New Roman" w:cs="Times New Roman"/>
          <w:b/>
          <w:bCs/>
          <w:sz w:val="26"/>
          <w:szCs w:val="26"/>
          <w:bdr w:val="none" w:sz="0" w:space="0" w:color="auto" w:frame="1"/>
          <w:lang w:eastAsia="uk-UA"/>
        </w:rPr>
        <w:t>HTTP метод HEAD</w:t>
      </w:r>
      <w:r w:rsidRPr="005B6422">
        <w:rPr>
          <w:rFonts w:ascii="Times New Roman" w:eastAsia="Times New Roman" w:hAnsi="Times New Roman" w:cs="Times New Roman"/>
          <w:sz w:val="26"/>
          <w:szCs w:val="26"/>
          <w:lang w:eastAsia="uk-UA"/>
        </w:rPr>
        <w:t xml:space="preserve"> используется для получения </w:t>
      </w:r>
      <w:r w:rsidRPr="005B6422">
        <w:rPr>
          <w:rFonts w:ascii="Times New Roman" w:eastAsia="Times New Roman" w:hAnsi="Times New Roman" w:cs="Times New Roman"/>
          <w:sz w:val="26"/>
          <w:szCs w:val="26"/>
          <w:lang w:eastAsia="uk-UA"/>
        </w:rPr>
        <w:lastRenderedPageBreak/>
        <w:t>метаинформации об объекте без пересылки тела HTTP сообщения. Метод HEAD часто используется для тестирования HTTP соединений и достижимости узлов и ресурсов, так как нет необходимости гонять по сети содержимое, тестирование HTTP методом HEAD производится гораздо быстрее. Сервер может кэшировать свои ответы на запросы с методом HEAD. Еще одно применение метода HEAD заключается в </w:t>
      </w:r>
      <w:hyperlink r:id="rId22" w:history="1">
        <w:r w:rsidRPr="005B6422">
          <w:rPr>
            <w:rFonts w:ascii="Times New Roman" w:eastAsia="Times New Roman" w:hAnsi="Times New Roman" w:cs="Times New Roman"/>
            <w:sz w:val="26"/>
            <w:szCs w:val="26"/>
            <w:bdr w:val="none" w:sz="0" w:space="0" w:color="auto" w:frame="1"/>
            <w:lang w:eastAsia="uk-UA"/>
          </w:rPr>
          <w:t>обсуждение HTTP содержимого</w:t>
        </w:r>
      </w:hyperlink>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Давайте лучше самостоятельно напишем HTTP запрос с методом HEAD и посмотрим, какой ответ мы можем получить от сервера:</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Вы можете посмотреть на пример использования метода GET и сравнить в чем </w:t>
      </w:r>
      <w:r w:rsidRPr="005B6422">
        <w:rPr>
          <w:rFonts w:ascii="Times New Roman" w:eastAsia="Times New Roman" w:hAnsi="Times New Roman" w:cs="Times New Roman"/>
          <w:b/>
          <w:bCs/>
          <w:sz w:val="26"/>
          <w:szCs w:val="26"/>
          <w:bdr w:val="none" w:sz="0" w:space="0" w:color="auto" w:frame="1"/>
          <w:lang w:eastAsia="uk-UA"/>
        </w:rPr>
        <w:t>разница между двумя HTTP методами: HEAD и GET</w:t>
      </w:r>
      <w:r w:rsidRPr="005B6422">
        <w:rPr>
          <w:rFonts w:ascii="Times New Roman" w:eastAsia="Times New Roman" w:hAnsi="Times New Roman" w:cs="Times New Roman"/>
          <w:sz w:val="26"/>
          <w:szCs w:val="26"/>
          <w:lang w:eastAsia="uk-UA"/>
        </w:rPr>
        <w:t>. Давайте перейдем к рассмотрению HTTP метода OPTIONS.</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OPTIONS. Пример использования HTTP метода OPTIONS</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OPTIONS</w:t>
      </w:r>
      <w:r w:rsidRPr="005B6422">
        <w:rPr>
          <w:rFonts w:ascii="Times New Roman" w:eastAsia="Times New Roman" w:hAnsi="Times New Roman" w:cs="Times New Roman"/>
          <w:sz w:val="26"/>
          <w:szCs w:val="26"/>
          <w:lang w:eastAsia="uk-UA"/>
        </w:rPr>
        <w:t> используется для получения параметров HTTP соединения и другой служебной информации. Обратите внимание на то, что метод OPTIONS дает возможность запросить параметры для конкретного ресурса, указанного в URI.  Особенность </w:t>
      </w:r>
      <w:r w:rsidRPr="005B6422">
        <w:rPr>
          <w:rFonts w:ascii="Times New Roman" w:eastAsia="Times New Roman" w:hAnsi="Times New Roman" w:cs="Times New Roman"/>
          <w:b/>
          <w:bCs/>
          <w:sz w:val="26"/>
          <w:szCs w:val="26"/>
          <w:bdr w:val="none" w:sz="0" w:space="0" w:color="auto" w:frame="1"/>
          <w:lang w:eastAsia="uk-UA"/>
        </w:rPr>
        <w:t>HTTP метода OPTIONS</w:t>
      </w:r>
      <w:r w:rsidRPr="005B6422">
        <w:rPr>
          <w:rFonts w:ascii="Times New Roman" w:eastAsia="Times New Roman" w:hAnsi="Times New Roman" w:cs="Times New Roman"/>
          <w:sz w:val="26"/>
          <w:szCs w:val="26"/>
          <w:lang w:eastAsia="uk-UA"/>
        </w:rPr>
        <w:t> заключается в том, что он не производит никаких действий с самим ресурсом (если браузер будет использовать метод OPTIONS, то он даже не станет загружать страницу).</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Сервер отвечает на запрос с методом OPTIONS только опциями соединения, например он посылает поля заголовков Allow, но не пошлет Content-Type, ответы сервера на запросы с методом OPTIONS не кэшируются. Если в качестве URI указана звездочка «*», то параметры соединения передаются для сервера в целом, а не для какого-то конкретного URL. Этот метод </w:t>
      </w:r>
      <w:hyperlink r:id="rId23" w:history="1">
        <w:r w:rsidRPr="005B6422">
          <w:rPr>
            <w:rFonts w:ascii="Times New Roman" w:eastAsia="Times New Roman" w:hAnsi="Times New Roman" w:cs="Times New Roman"/>
            <w:sz w:val="26"/>
            <w:szCs w:val="26"/>
            <w:bdr w:val="none" w:sz="0" w:space="0" w:color="auto" w:frame="1"/>
            <w:lang w:eastAsia="uk-UA"/>
          </w:rPr>
          <w:t>не самый безопасный для HTTP сервера</w:t>
        </w:r>
      </w:hyperlink>
      <w:r w:rsidRPr="005B6422">
        <w:rPr>
          <w:rFonts w:ascii="Times New Roman" w:eastAsia="Times New Roman" w:hAnsi="Times New Roman" w:cs="Times New Roman"/>
          <w:sz w:val="26"/>
          <w:szCs w:val="26"/>
          <w:lang w:eastAsia="uk-UA"/>
        </w:rPr>
        <w:t>, поэтому зачастую клиенты его не могут применять из-за настроек безопасности.</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Давайте посмотрим </w:t>
      </w:r>
      <w:r w:rsidRPr="005B6422">
        <w:rPr>
          <w:rFonts w:ascii="Times New Roman" w:eastAsia="Times New Roman" w:hAnsi="Times New Roman" w:cs="Times New Roman"/>
          <w:b/>
          <w:bCs/>
          <w:sz w:val="26"/>
          <w:szCs w:val="26"/>
          <w:bdr w:val="none" w:sz="0" w:space="0" w:color="auto" w:frame="1"/>
          <w:lang w:eastAsia="uk-UA"/>
        </w:rPr>
        <w:t>пример запроса с HTTP методом OPTIONS</w:t>
      </w:r>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PUT. Пример использования HTTP метода PUT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PUT</w:t>
      </w:r>
      <w:r w:rsidRPr="005B6422">
        <w:rPr>
          <w:rFonts w:ascii="Times New Roman" w:eastAsia="Times New Roman" w:hAnsi="Times New Roman" w:cs="Times New Roman"/>
          <w:sz w:val="26"/>
          <w:szCs w:val="26"/>
          <w:lang w:eastAsia="uk-UA"/>
        </w:rPr>
        <w:t> используется для загрузки содержимого запроса на указанный в этом же запросе URI. То есть HTTP запрос с методом PUT уже заранее содержат в теле сообщения какой-то объект, который должен быть сохранен на сервере по адресу, который указан в URI. Но если по данному URI уже есть какие-либо данные, то данные, поступающие из запроса с методом PUT, считаются модификацией. Если запрос с </w:t>
      </w:r>
      <w:r w:rsidRPr="005B6422">
        <w:rPr>
          <w:rFonts w:ascii="Times New Roman" w:eastAsia="Times New Roman" w:hAnsi="Times New Roman" w:cs="Times New Roman"/>
          <w:b/>
          <w:bCs/>
          <w:sz w:val="26"/>
          <w:szCs w:val="26"/>
          <w:bdr w:val="none" w:sz="0" w:space="0" w:color="auto" w:frame="1"/>
          <w:lang w:eastAsia="uk-UA"/>
        </w:rPr>
        <w:t>HTTP методом PUT</w:t>
      </w:r>
      <w:r w:rsidRPr="005B6422">
        <w:rPr>
          <w:rFonts w:ascii="Times New Roman" w:eastAsia="Times New Roman" w:hAnsi="Times New Roman" w:cs="Times New Roman"/>
          <w:sz w:val="26"/>
          <w:szCs w:val="26"/>
          <w:lang w:eastAsia="uk-UA"/>
        </w:rPr>
        <w:t> обращается к не существующему URI, то сервер создает новый URI и сообщает об этом клиенту. Если ресурс успешно создан по средствам метода PUT, то сервер возвращает ответ с </w:t>
      </w:r>
      <w:hyperlink r:id="rId24" w:history="1">
        <w:r w:rsidRPr="005B6422">
          <w:rPr>
            <w:rFonts w:ascii="Times New Roman" w:eastAsia="Times New Roman" w:hAnsi="Times New Roman" w:cs="Times New Roman"/>
            <w:sz w:val="26"/>
            <w:szCs w:val="26"/>
            <w:bdr w:val="none" w:sz="0" w:space="0" w:color="auto" w:frame="1"/>
            <w:lang w:eastAsia="uk-UA"/>
          </w:rPr>
          <w:t>кодом состояния</w:t>
        </w:r>
      </w:hyperlink>
      <w:r w:rsidRPr="005B6422">
        <w:rPr>
          <w:rFonts w:ascii="Times New Roman" w:eastAsia="Times New Roman" w:hAnsi="Times New Roman" w:cs="Times New Roman"/>
          <w:sz w:val="26"/>
          <w:szCs w:val="26"/>
          <w:lang w:eastAsia="uk-UA"/>
        </w:rPr>
        <w:t> 201, если ресурс успешно модифицирован, то сервер вернет код 200, либо 204. Если по каким-либо причинам серверу не удается создать ресурс, то в ответ клиенту он высылает описание проблемы, возможно, с </w:t>
      </w:r>
      <w:hyperlink r:id="rId25" w:history="1">
        <w:r w:rsidRPr="005B6422">
          <w:rPr>
            <w:rFonts w:ascii="Times New Roman" w:eastAsia="Times New Roman" w:hAnsi="Times New Roman" w:cs="Times New Roman"/>
            <w:sz w:val="26"/>
            <w:szCs w:val="26"/>
            <w:bdr w:val="none" w:sz="0" w:space="0" w:color="auto" w:frame="1"/>
            <w:lang w:eastAsia="uk-UA"/>
          </w:rPr>
          <w:t>кодом ошибки клиента</w:t>
        </w:r>
      </w:hyperlink>
      <w:r w:rsidRPr="005B6422">
        <w:rPr>
          <w:rFonts w:ascii="Times New Roman" w:eastAsia="Times New Roman" w:hAnsi="Times New Roman" w:cs="Times New Roman"/>
          <w:sz w:val="26"/>
          <w:szCs w:val="26"/>
          <w:lang w:eastAsia="uk-UA"/>
        </w:rPr>
        <w:t> или </w:t>
      </w:r>
      <w:hyperlink r:id="rId26" w:history="1">
        <w:r w:rsidRPr="005B6422">
          <w:rPr>
            <w:rFonts w:ascii="Times New Roman" w:eastAsia="Times New Roman" w:hAnsi="Times New Roman" w:cs="Times New Roman"/>
            <w:sz w:val="26"/>
            <w:szCs w:val="26"/>
            <w:bdr w:val="none" w:sz="0" w:space="0" w:color="auto" w:frame="1"/>
            <w:lang w:eastAsia="uk-UA"/>
          </w:rPr>
          <w:t>кодом ошибки сервера</w:t>
        </w:r>
      </w:hyperlink>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Ответы сервера на </w:t>
      </w:r>
      <w:r w:rsidRPr="005B6422">
        <w:rPr>
          <w:rFonts w:ascii="Times New Roman" w:eastAsia="Times New Roman" w:hAnsi="Times New Roman" w:cs="Times New Roman"/>
          <w:b/>
          <w:bCs/>
          <w:sz w:val="26"/>
          <w:szCs w:val="26"/>
          <w:bdr w:val="none" w:sz="0" w:space="0" w:color="auto" w:frame="1"/>
          <w:lang w:eastAsia="uk-UA"/>
        </w:rPr>
        <w:t>HTTP метод PUT</w:t>
      </w:r>
      <w:r w:rsidRPr="005B6422">
        <w:rPr>
          <w:rFonts w:ascii="Times New Roman" w:eastAsia="Times New Roman" w:hAnsi="Times New Roman" w:cs="Times New Roman"/>
          <w:sz w:val="26"/>
          <w:szCs w:val="26"/>
          <w:lang w:eastAsia="uk-UA"/>
        </w:rPr>
        <w:t> не кэшируются. Стоит обратить внимание, что метод POST и метод PUT выполняют совершенно разные операции. Метод POST обращается к ресурсу (странице или коду), которая содержит механизмы обработки сообщения метода POST, а вот метод PUT создает какой-то объект по URI, указанному в сообщение с HTTP методом PUT.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Давайте теперь посмотрим </w:t>
      </w:r>
      <w:r w:rsidRPr="005B6422">
        <w:rPr>
          <w:rFonts w:ascii="Times New Roman" w:eastAsia="Times New Roman" w:hAnsi="Times New Roman" w:cs="Times New Roman"/>
          <w:b/>
          <w:bCs/>
          <w:sz w:val="26"/>
          <w:szCs w:val="26"/>
          <w:bdr w:val="none" w:sz="0" w:space="0" w:color="auto" w:frame="1"/>
          <w:lang w:eastAsia="uk-UA"/>
        </w:rPr>
        <w:t>пример работы HTTP метода PUT</w:t>
      </w:r>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Сервер в этом случае сохранит файл hello.htm, он будет доступен по указанному URI, в самом файле будет находиться HTML код, который указан в теле сообщения, а в ответ сервер отправит примерно следующее</w:t>
      </w:r>
      <w:ins w:id="1" w:author="Unknown">
        <w:r w:rsidRPr="005B6422">
          <w:rPr>
            <w:rFonts w:ascii="Times New Roman" w:eastAsia="Times New Roman" w:hAnsi="Times New Roman" w:cs="Times New Roman"/>
            <w:sz w:val="26"/>
            <w:szCs w:val="26"/>
            <w:lang w:eastAsia="uk-UA"/>
          </w:rPr>
          <w:t>:</w:t>
        </w:r>
      </w:ins>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 xml:space="preserve"> Мы рассмотрели всё, что качается </w:t>
      </w:r>
      <w:r w:rsidRPr="005B6422">
        <w:rPr>
          <w:rFonts w:ascii="Times New Roman" w:eastAsia="Times New Roman" w:hAnsi="Times New Roman" w:cs="Times New Roman"/>
          <w:b/>
          <w:bCs/>
          <w:sz w:val="26"/>
          <w:szCs w:val="26"/>
          <w:bdr w:val="none" w:sz="0" w:space="0" w:color="auto" w:frame="1"/>
          <w:lang w:eastAsia="uk-UA"/>
        </w:rPr>
        <w:t>метода PUT</w:t>
      </w:r>
      <w:r w:rsidRPr="005B6422">
        <w:rPr>
          <w:rFonts w:ascii="Times New Roman" w:eastAsia="Times New Roman" w:hAnsi="Times New Roman" w:cs="Times New Roman"/>
          <w:sz w:val="26"/>
          <w:szCs w:val="26"/>
          <w:lang w:eastAsia="uk-UA"/>
        </w:rPr>
        <w:t>. Давайте теперь перейдем к рассмотрению HTTP метода DELETE</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DELETE. Пример использования HTTP метода DELETE</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DELETE</w:t>
      </w:r>
      <w:r w:rsidRPr="005B6422">
        <w:rPr>
          <w:rFonts w:ascii="Times New Roman" w:eastAsia="Times New Roman" w:hAnsi="Times New Roman" w:cs="Times New Roman"/>
          <w:sz w:val="26"/>
          <w:szCs w:val="26"/>
          <w:lang w:eastAsia="uk-UA"/>
        </w:rPr>
        <w:t> используется для удаления ресурса, указанного в URI. Действие метода DELETE может быть отменено вмешательством администратора HTTP сервера или программным кодом. Даже в том случае, когда сервер отправит вам код 200 после обработки метода DELETE, это не будет означать, что ресурс удален, это всего лишь означает, что сервер вас понял и обработал ваш запрос. Ответы сервера на </w:t>
      </w:r>
      <w:r w:rsidRPr="005B6422">
        <w:rPr>
          <w:rFonts w:ascii="Times New Roman" w:eastAsia="Times New Roman" w:hAnsi="Times New Roman" w:cs="Times New Roman"/>
          <w:b/>
          <w:bCs/>
          <w:sz w:val="26"/>
          <w:szCs w:val="26"/>
          <w:bdr w:val="none" w:sz="0" w:space="0" w:color="auto" w:frame="1"/>
          <w:lang w:eastAsia="uk-UA"/>
        </w:rPr>
        <w:t>HTTP метод DELETE</w:t>
      </w:r>
      <w:r w:rsidRPr="005B6422">
        <w:rPr>
          <w:rFonts w:ascii="Times New Roman" w:eastAsia="Times New Roman" w:hAnsi="Times New Roman" w:cs="Times New Roman"/>
          <w:sz w:val="26"/>
          <w:szCs w:val="26"/>
          <w:lang w:eastAsia="uk-UA"/>
        </w:rPr>
        <w:t> не кэшируются.</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Давайте теперь рассмотрим пример HTTP запроса, который использует метод DELETE:</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 xml:space="preserve"> Мы разобрали </w:t>
      </w:r>
      <w:r w:rsidRPr="005B6422">
        <w:rPr>
          <w:rFonts w:ascii="Times New Roman" w:eastAsia="Times New Roman" w:hAnsi="Times New Roman" w:cs="Times New Roman"/>
          <w:b/>
          <w:bCs/>
          <w:sz w:val="26"/>
          <w:szCs w:val="26"/>
          <w:bdr w:val="none" w:sz="0" w:space="0" w:color="auto" w:frame="1"/>
          <w:lang w:eastAsia="uk-UA"/>
        </w:rPr>
        <w:t>HTTP метод DELETE</w:t>
      </w:r>
      <w:r w:rsidRPr="005B6422">
        <w:rPr>
          <w:rFonts w:ascii="Times New Roman" w:eastAsia="Times New Roman" w:hAnsi="Times New Roman" w:cs="Times New Roman"/>
          <w:sz w:val="26"/>
          <w:szCs w:val="26"/>
          <w:lang w:eastAsia="uk-UA"/>
        </w:rPr>
        <w:t>, давайте теперь рассмотрим метод TRACE.</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TRACE. Пример использования HTTP метода TRACE</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lastRenderedPageBreak/>
        <w:t>HTTP метод TRACE</w:t>
      </w:r>
      <w:r w:rsidRPr="005B6422">
        <w:rPr>
          <w:rFonts w:ascii="Times New Roman" w:eastAsia="Times New Roman" w:hAnsi="Times New Roman" w:cs="Times New Roman"/>
          <w:sz w:val="26"/>
          <w:szCs w:val="26"/>
          <w:lang w:eastAsia="uk-UA"/>
        </w:rPr>
        <w:t> используется для получения информации о том, что происходит с сообщением на промежуточных узлах. У сообщений с HTTP методом TRACE есть конечный получатель, конечный получатель определяется значением поля заголовка Max-Forwards: первый HTTP сервер, прокси-сервер или шлюз, получивший данное сообщение с значением Max-Forwards 0 является конечным получателем. Запросы с </w:t>
      </w:r>
      <w:r w:rsidRPr="005B6422">
        <w:rPr>
          <w:rFonts w:ascii="Times New Roman" w:eastAsia="Times New Roman" w:hAnsi="Times New Roman" w:cs="Times New Roman"/>
          <w:b/>
          <w:bCs/>
          <w:sz w:val="26"/>
          <w:szCs w:val="26"/>
          <w:bdr w:val="none" w:sz="0" w:space="0" w:color="auto" w:frame="1"/>
          <w:lang w:eastAsia="uk-UA"/>
        </w:rPr>
        <w:t>HTTP методом TRACE не должны содержать объектов</w:t>
      </w:r>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TRACE применяется для диагностики</w:t>
      </w:r>
      <w:r w:rsidRPr="005B6422">
        <w:rPr>
          <w:rFonts w:ascii="Times New Roman" w:eastAsia="Times New Roman" w:hAnsi="Times New Roman" w:cs="Times New Roman"/>
          <w:sz w:val="26"/>
          <w:szCs w:val="26"/>
          <w:lang w:eastAsia="uk-UA"/>
        </w:rPr>
        <w:t>, он позволяет видеть клиенту, что происходит в каждом звене цепочки между компьютером клиента и конечным получателем, для этого существует специальное поле Via. Ответы сервера на метод TRACE не кэшируются.</w:t>
      </w:r>
    </w:p>
    <w:p w:rsidR="00CC34FE" w:rsidRPr="005B6422" w:rsidRDefault="00CC34FE" w:rsidP="005B6422">
      <w:pPr>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Давайте теперь посмотрим </w:t>
      </w:r>
      <w:r w:rsidRPr="005B6422">
        <w:rPr>
          <w:rFonts w:ascii="Times New Roman" w:eastAsia="Times New Roman" w:hAnsi="Times New Roman" w:cs="Times New Roman"/>
          <w:b/>
          <w:bCs/>
          <w:sz w:val="26"/>
          <w:szCs w:val="26"/>
          <w:bdr w:val="none" w:sz="0" w:space="0" w:color="auto" w:frame="1"/>
          <w:lang w:eastAsia="uk-UA"/>
        </w:rPr>
        <w:t>пример HTTP метода TRACE</w:t>
      </w:r>
      <w:r w:rsidRPr="005B6422">
        <w:rPr>
          <w:rFonts w:ascii="Times New Roman" w:eastAsia="Times New Roman" w:hAnsi="Times New Roman" w:cs="Times New Roman"/>
          <w:sz w:val="26"/>
          <w:szCs w:val="26"/>
          <w:lang w:eastAsia="uk-UA"/>
        </w:rPr>
        <w:t xml:space="preserve">: </w:t>
      </w:r>
    </w:p>
    <w:p w:rsidR="00CC34FE" w:rsidRPr="005B6422" w:rsidRDefault="00CC34FE" w:rsidP="005B6422">
      <w:pPr>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Мы рассмотрели </w:t>
      </w:r>
      <w:r w:rsidRPr="005B6422">
        <w:rPr>
          <w:rFonts w:ascii="Times New Roman" w:eastAsia="Times New Roman" w:hAnsi="Times New Roman" w:cs="Times New Roman"/>
          <w:b/>
          <w:bCs/>
          <w:sz w:val="26"/>
          <w:szCs w:val="26"/>
          <w:bdr w:val="none" w:sz="0" w:space="0" w:color="auto" w:frame="1"/>
          <w:lang w:eastAsia="uk-UA"/>
        </w:rPr>
        <w:t>HTTP метод TRACE</w:t>
      </w:r>
      <w:r w:rsidRPr="005B6422">
        <w:rPr>
          <w:rFonts w:ascii="Times New Roman" w:eastAsia="Times New Roman" w:hAnsi="Times New Roman" w:cs="Times New Roman"/>
          <w:sz w:val="26"/>
          <w:szCs w:val="26"/>
          <w:lang w:eastAsia="uk-UA"/>
        </w:rPr>
        <w:t>, давайте рассмотрим последний метод HTTP протокола – метод CONNECT.</w:t>
      </w:r>
    </w:p>
    <w:p w:rsidR="00CC34FE" w:rsidRPr="005B6422" w:rsidRDefault="00CC34FE" w:rsidP="005B6422">
      <w:pPr>
        <w:shd w:val="clear" w:color="auto" w:fill="FFFFFF"/>
        <w:spacing w:after="0" w:line="240" w:lineRule="auto"/>
        <w:ind w:left="142"/>
        <w:textAlignment w:val="baseline"/>
        <w:outlineLvl w:val="2"/>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Описание HTTP метода CONNECT. Пример использования HTTP метода CONNECT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bdr w:val="none" w:sz="0" w:space="0" w:color="auto" w:frame="1"/>
          <w:lang w:eastAsia="uk-UA"/>
        </w:rPr>
        <w:t>HTTP метод CONNECT</w:t>
      </w:r>
      <w:r w:rsidRPr="005B6422">
        <w:rPr>
          <w:rFonts w:ascii="Times New Roman" w:eastAsia="Times New Roman" w:hAnsi="Times New Roman" w:cs="Times New Roman"/>
          <w:sz w:val="26"/>
          <w:szCs w:val="26"/>
          <w:lang w:eastAsia="uk-UA"/>
        </w:rPr>
        <w:t> используется для преобразования HTTP соединения в прозрачный TCP/IP туннель.  Пожалуй, это всё, что можно сказать про HTTP метод CONNECT в контексте рассматриваемого протокола, разве что стоит добавить, что данный метод используется в основном для шифрования соединения (не путайте с </w:t>
      </w:r>
      <w:hyperlink r:id="rId27" w:history="1">
        <w:r w:rsidRPr="005B6422">
          <w:rPr>
            <w:rFonts w:ascii="Times New Roman" w:eastAsia="Times New Roman" w:hAnsi="Times New Roman" w:cs="Times New Roman"/>
            <w:sz w:val="26"/>
            <w:szCs w:val="26"/>
            <w:bdr w:val="none" w:sz="0" w:space="0" w:color="auto" w:frame="1"/>
            <w:lang w:eastAsia="uk-UA"/>
          </w:rPr>
          <w:t>кодировкой сообщений</w:t>
        </w:r>
      </w:hyperlink>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r w:rsidRPr="005B6422">
        <w:rPr>
          <w:rFonts w:ascii="Times New Roman" w:eastAsia="Times New Roman" w:hAnsi="Times New Roman" w:cs="Times New Roman"/>
          <w:sz w:val="26"/>
          <w:szCs w:val="26"/>
          <w:lang w:eastAsia="uk-UA"/>
        </w:rPr>
        <w:t>Давайте посмотрим </w:t>
      </w:r>
      <w:r w:rsidRPr="005B6422">
        <w:rPr>
          <w:rFonts w:ascii="Times New Roman" w:eastAsia="Times New Roman" w:hAnsi="Times New Roman" w:cs="Times New Roman"/>
          <w:b/>
          <w:bCs/>
          <w:sz w:val="26"/>
          <w:szCs w:val="26"/>
          <w:bdr w:val="none" w:sz="0" w:space="0" w:color="auto" w:frame="1"/>
          <w:lang w:eastAsia="uk-UA"/>
        </w:rPr>
        <w:t>пример использования HTTP метода CONNECT</w:t>
      </w:r>
      <w:r w:rsidRPr="005B6422">
        <w:rPr>
          <w:rFonts w:ascii="Times New Roman" w:eastAsia="Times New Roman" w:hAnsi="Times New Roman" w:cs="Times New Roman"/>
          <w:sz w:val="26"/>
          <w:szCs w:val="26"/>
          <w:lang w:eastAsia="uk-UA"/>
        </w:rPr>
        <w:t>:</w:t>
      </w: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val="ru-RU" w:eastAsia="uk-UA"/>
        </w:rPr>
      </w:pPr>
    </w:p>
    <w:p w:rsidR="00CC34FE" w:rsidRPr="005B6422" w:rsidRDefault="00CC34FE" w:rsidP="005B6422">
      <w:pPr>
        <w:shd w:val="clear" w:color="auto" w:fill="FFFFFF"/>
        <w:spacing w:after="0" w:line="240" w:lineRule="auto"/>
        <w:ind w:left="142"/>
        <w:textAlignment w:val="baseline"/>
        <w:rPr>
          <w:rFonts w:ascii="Times New Roman" w:eastAsia="Times New Roman" w:hAnsi="Times New Roman" w:cs="Times New Roman"/>
          <w:sz w:val="26"/>
          <w:szCs w:val="26"/>
          <w:lang w:eastAsia="uk-UA"/>
        </w:rPr>
      </w:pPr>
    </w:p>
    <w:p w:rsidR="00CC34FE" w:rsidRPr="005B6422" w:rsidRDefault="00CC34FE" w:rsidP="005B6422">
      <w:pPr>
        <w:spacing w:after="0" w:line="240" w:lineRule="auto"/>
        <w:ind w:left="142"/>
        <w:rPr>
          <w:rFonts w:ascii="Times New Roman" w:hAnsi="Times New Roman" w:cs="Times New Roman"/>
          <w:sz w:val="26"/>
          <w:szCs w:val="26"/>
        </w:rPr>
      </w:pPr>
    </w:p>
    <w:p w:rsidR="00CC34FE" w:rsidRPr="005B6422" w:rsidRDefault="00CC34FE" w:rsidP="005B6422">
      <w:pPr>
        <w:spacing w:after="0" w:line="240" w:lineRule="auto"/>
        <w:ind w:left="142"/>
        <w:rPr>
          <w:rFonts w:ascii="Times New Roman" w:hAnsi="Times New Roman" w:cs="Times New Roman"/>
          <w:sz w:val="26"/>
          <w:szCs w:val="26"/>
          <w:lang w:val="ru-RU"/>
        </w:rPr>
      </w:pPr>
    </w:p>
    <w:p w:rsidR="006B7C38" w:rsidRPr="005B6422" w:rsidRDefault="006B7C38" w:rsidP="005B6422">
      <w:pPr>
        <w:spacing w:after="0" w:line="240" w:lineRule="auto"/>
        <w:ind w:left="142"/>
        <w:rPr>
          <w:rFonts w:ascii="Times New Roman" w:hAnsi="Times New Roman" w:cs="Times New Roman"/>
          <w:sz w:val="26"/>
          <w:szCs w:val="26"/>
          <w:lang w:val="en-US"/>
        </w:rPr>
      </w:pPr>
      <w:r w:rsidRPr="005B6422">
        <w:rPr>
          <w:rFonts w:ascii="Times New Roman" w:hAnsi="Times New Roman" w:cs="Times New Roman"/>
          <w:sz w:val="26"/>
          <w:szCs w:val="26"/>
        </w:rPr>
        <w:t>4) HTTP статус коды сервера</w:t>
      </w:r>
    </w:p>
    <w:p w:rsidR="005B6422" w:rsidRPr="005B6422" w:rsidRDefault="000000F1" w:rsidP="005B6422">
      <w:pPr>
        <w:numPr>
          <w:ilvl w:val="0"/>
          <w:numId w:val="4"/>
        </w:numPr>
        <w:shd w:val="clear" w:color="auto" w:fill="FFFFFF"/>
        <w:spacing w:after="0" w:line="240" w:lineRule="auto"/>
        <w:ind w:left="142"/>
        <w:rPr>
          <w:rFonts w:ascii="Times New Roman" w:eastAsia="Times New Roman" w:hAnsi="Times New Roman" w:cs="Times New Roman"/>
          <w:sz w:val="26"/>
          <w:szCs w:val="26"/>
          <w:lang w:eastAsia="uk-UA"/>
        </w:rPr>
      </w:pPr>
      <w:hyperlink r:id="rId28" w:anchor="1xx" w:history="1">
        <w:r w:rsidR="005B6422" w:rsidRPr="005B6422">
          <w:rPr>
            <w:rFonts w:ascii="Times New Roman" w:eastAsia="Times New Roman" w:hAnsi="Times New Roman" w:cs="Times New Roman"/>
            <w:b/>
            <w:bCs/>
            <w:sz w:val="26"/>
            <w:szCs w:val="26"/>
            <w:lang w:eastAsia="uk-UA"/>
          </w:rPr>
          <w:t>1xx: информационный</w:t>
        </w:r>
      </w:hyperlink>
      <w:r w:rsidR="005B6422" w:rsidRPr="005B6422">
        <w:rPr>
          <w:rFonts w:ascii="Times New Roman" w:eastAsia="Times New Roman" w:hAnsi="Times New Roman" w:cs="Times New Roman"/>
          <w:sz w:val="26"/>
          <w:szCs w:val="26"/>
          <w:lang w:eastAsia="uk-UA"/>
        </w:rPr>
        <w:t> — передает информацию на уровне протокола передачи.</w:t>
      </w:r>
    </w:p>
    <w:p w:rsidR="005B6422" w:rsidRPr="005B6422" w:rsidRDefault="000000F1" w:rsidP="005B6422">
      <w:pPr>
        <w:numPr>
          <w:ilvl w:val="0"/>
          <w:numId w:val="4"/>
        </w:numPr>
        <w:shd w:val="clear" w:color="auto" w:fill="FFFFFF"/>
        <w:spacing w:after="0" w:line="240" w:lineRule="auto"/>
        <w:ind w:left="142"/>
        <w:rPr>
          <w:rFonts w:ascii="Times New Roman" w:eastAsia="Times New Roman" w:hAnsi="Times New Roman" w:cs="Times New Roman"/>
          <w:sz w:val="26"/>
          <w:szCs w:val="26"/>
          <w:lang w:eastAsia="uk-UA"/>
        </w:rPr>
      </w:pPr>
      <w:hyperlink r:id="rId29" w:anchor="2xx" w:history="1">
        <w:r w:rsidR="005B6422" w:rsidRPr="005B6422">
          <w:rPr>
            <w:rFonts w:ascii="Times New Roman" w:eastAsia="Times New Roman" w:hAnsi="Times New Roman" w:cs="Times New Roman"/>
            <w:b/>
            <w:bCs/>
            <w:sz w:val="26"/>
            <w:szCs w:val="26"/>
            <w:lang w:eastAsia="uk-UA"/>
          </w:rPr>
          <w:t>2xx: Успех</w:t>
        </w:r>
      </w:hyperlink>
      <w:r w:rsidR="005B6422" w:rsidRPr="005B6422">
        <w:rPr>
          <w:rFonts w:ascii="Times New Roman" w:eastAsia="Times New Roman" w:hAnsi="Times New Roman" w:cs="Times New Roman"/>
          <w:sz w:val="26"/>
          <w:szCs w:val="26"/>
          <w:lang w:eastAsia="uk-UA"/>
        </w:rPr>
        <w:t> — указывает, что запрос клиента был успешно принят.</w:t>
      </w:r>
    </w:p>
    <w:p w:rsidR="005B6422" w:rsidRPr="005B6422" w:rsidRDefault="000000F1" w:rsidP="005B6422">
      <w:pPr>
        <w:numPr>
          <w:ilvl w:val="0"/>
          <w:numId w:val="4"/>
        </w:numPr>
        <w:shd w:val="clear" w:color="auto" w:fill="FFFFFF"/>
        <w:spacing w:after="0" w:line="240" w:lineRule="auto"/>
        <w:ind w:left="142"/>
        <w:rPr>
          <w:rFonts w:ascii="Times New Roman" w:eastAsia="Times New Roman" w:hAnsi="Times New Roman" w:cs="Times New Roman"/>
          <w:sz w:val="26"/>
          <w:szCs w:val="26"/>
          <w:lang w:eastAsia="uk-UA"/>
        </w:rPr>
      </w:pPr>
      <w:hyperlink r:id="rId30" w:anchor="3xx" w:history="1">
        <w:r w:rsidR="005B6422" w:rsidRPr="005B6422">
          <w:rPr>
            <w:rFonts w:ascii="Times New Roman" w:eastAsia="Times New Roman" w:hAnsi="Times New Roman" w:cs="Times New Roman"/>
            <w:b/>
            <w:bCs/>
            <w:sz w:val="26"/>
            <w:szCs w:val="26"/>
            <w:lang w:eastAsia="uk-UA"/>
          </w:rPr>
          <w:t>3xx: перенаправление</w:t>
        </w:r>
      </w:hyperlink>
      <w:r w:rsidR="005B6422" w:rsidRPr="005B6422">
        <w:rPr>
          <w:rFonts w:ascii="Times New Roman" w:eastAsia="Times New Roman" w:hAnsi="Times New Roman" w:cs="Times New Roman"/>
          <w:sz w:val="26"/>
          <w:szCs w:val="26"/>
          <w:lang w:eastAsia="uk-UA"/>
        </w:rPr>
        <w:t> — указывает, что клиент должен предпринять дополнительные действия, чтобы выполнить свой запрос.</w:t>
      </w:r>
    </w:p>
    <w:p w:rsidR="005B6422" w:rsidRPr="005B6422" w:rsidRDefault="000000F1" w:rsidP="005B6422">
      <w:pPr>
        <w:numPr>
          <w:ilvl w:val="0"/>
          <w:numId w:val="4"/>
        </w:numPr>
        <w:shd w:val="clear" w:color="auto" w:fill="FFFFFF"/>
        <w:spacing w:after="0" w:line="240" w:lineRule="auto"/>
        <w:ind w:left="142"/>
        <w:rPr>
          <w:rFonts w:ascii="Times New Roman" w:eastAsia="Times New Roman" w:hAnsi="Times New Roman" w:cs="Times New Roman"/>
          <w:sz w:val="26"/>
          <w:szCs w:val="26"/>
          <w:lang w:eastAsia="uk-UA"/>
        </w:rPr>
      </w:pPr>
      <w:hyperlink r:id="rId31" w:anchor="4xx" w:history="1">
        <w:r w:rsidR="005B6422" w:rsidRPr="005B6422">
          <w:rPr>
            <w:rFonts w:ascii="Times New Roman" w:eastAsia="Times New Roman" w:hAnsi="Times New Roman" w:cs="Times New Roman"/>
            <w:b/>
            <w:bCs/>
            <w:sz w:val="26"/>
            <w:szCs w:val="26"/>
            <w:lang w:eastAsia="uk-UA"/>
          </w:rPr>
          <w:t>4xx: Ошибка клиента</w:t>
        </w:r>
      </w:hyperlink>
      <w:r w:rsidR="005B6422" w:rsidRPr="005B6422">
        <w:rPr>
          <w:rFonts w:ascii="Times New Roman" w:eastAsia="Times New Roman" w:hAnsi="Times New Roman" w:cs="Times New Roman"/>
          <w:sz w:val="26"/>
          <w:szCs w:val="26"/>
          <w:lang w:eastAsia="uk-UA"/>
        </w:rPr>
        <w:t> — эта категория кодов состояния ошибки указывает на клиентов.</w:t>
      </w:r>
    </w:p>
    <w:p w:rsidR="005B6422" w:rsidRPr="005B6422" w:rsidRDefault="000000F1" w:rsidP="005B6422">
      <w:pPr>
        <w:numPr>
          <w:ilvl w:val="0"/>
          <w:numId w:val="4"/>
        </w:numPr>
        <w:shd w:val="clear" w:color="auto" w:fill="FFFFFF"/>
        <w:spacing w:after="0" w:line="240" w:lineRule="auto"/>
        <w:ind w:left="142"/>
        <w:rPr>
          <w:rFonts w:ascii="Times New Roman" w:eastAsia="Times New Roman" w:hAnsi="Times New Roman" w:cs="Times New Roman"/>
          <w:sz w:val="26"/>
          <w:szCs w:val="26"/>
          <w:lang w:eastAsia="uk-UA"/>
        </w:rPr>
      </w:pPr>
      <w:hyperlink r:id="rId32" w:anchor="5xx" w:history="1">
        <w:r w:rsidR="005B6422" w:rsidRPr="005B6422">
          <w:rPr>
            <w:rFonts w:ascii="Times New Roman" w:eastAsia="Times New Roman" w:hAnsi="Times New Roman" w:cs="Times New Roman"/>
            <w:b/>
            <w:bCs/>
            <w:sz w:val="26"/>
            <w:szCs w:val="26"/>
            <w:lang w:eastAsia="uk-UA"/>
          </w:rPr>
          <w:t>5xx: Ошибка</w:t>
        </w:r>
      </w:hyperlink>
      <w:r w:rsidR="005B6422" w:rsidRPr="005B6422">
        <w:rPr>
          <w:rFonts w:ascii="Times New Roman" w:eastAsia="Times New Roman" w:hAnsi="Times New Roman" w:cs="Times New Roman"/>
          <w:sz w:val="26"/>
          <w:szCs w:val="26"/>
          <w:lang w:eastAsia="uk-UA"/>
        </w:rPr>
        <w:t> сервера. Сервер берет на себя ответственность за эти коды состояния ошибки.</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pStyle w:val="2"/>
        <w:shd w:val="clear" w:color="auto" w:fill="FFFFFF"/>
        <w:spacing w:before="0" w:line="240" w:lineRule="auto"/>
        <w:ind w:left="142"/>
        <w:rPr>
          <w:rFonts w:ascii="Times New Roman" w:hAnsi="Times New Roman" w:cs="Times New Roman"/>
          <w:color w:val="auto"/>
        </w:rPr>
      </w:pPr>
      <w:r w:rsidRPr="005B6422">
        <w:rPr>
          <w:rFonts w:ascii="Times New Roman" w:hAnsi="Times New Roman" w:cs="Times New Roman"/>
          <w:color w:val="auto"/>
        </w:rPr>
        <w:t>Коды состояния 1xx [информация]</w:t>
      </w:r>
    </w:p>
    <w:tbl>
      <w:tblPr>
        <w:tblW w:w="1175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9"/>
        <w:gridCol w:w="9674"/>
      </w:tblGrid>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Код состояния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Описание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100 Продолжить</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Промежуточный ответ. Указывает клиенту, что начальная часть запроса получена и еще не отклонена сервером. Клиент ДОЛЖЕН продолжить отправку оставшейся части запроса или, если запрос уже был выполнен, проигнорировать этот ответ. Сервер ДОЛЖЕН отправить окончательный ответ после завершения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101 Протокол переключения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Отправляется в ответ на заголовок запроса на </w:t>
            </w:r>
            <w:hyperlink r:id="rId33" w:history="1">
              <w:r w:rsidRPr="005B6422">
                <w:rPr>
                  <w:rStyle w:val="a8"/>
                  <w:rFonts w:ascii="Times New Roman" w:hAnsi="Times New Roman" w:cs="Times New Roman"/>
                  <w:color w:val="auto"/>
                  <w:sz w:val="20"/>
                  <w:szCs w:val="20"/>
                </w:rPr>
                <w:t>обновление</w:t>
              </w:r>
            </w:hyperlink>
            <w:r w:rsidRPr="005B6422">
              <w:rPr>
                <w:rFonts w:ascii="Times New Roman" w:hAnsi="Times New Roman" w:cs="Times New Roman"/>
                <w:sz w:val="20"/>
                <w:szCs w:val="20"/>
              </w:rPr>
              <w:t> от клиента и указывает протокол, на который переключается сервер.</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102 Обработка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сервер получил и обрабатывает запрос, но ответа пока нет.</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103 Ранние подсказки</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В первую очередь предназначен для использования с </w:t>
            </w:r>
            <w:r w:rsidRPr="005B6422">
              <w:rPr>
                <w:rStyle w:val="HTML"/>
                <w:rFonts w:ascii="Times New Roman" w:eastAsiaTheme="minorHAnsi" w:hAnsi="Times New Roman" w:cs="Times New Roman"/>
              </w:rPr>
              <w:t>Link</w:t>
            </w:r>
            <w:r w:rsidRPr="005B6422">
              <w:rPr>
                <w:rFonts w:ascii="Times New Roman" w:hAnsi="Times New Roman" w:cs="Times New Roman"/>
                <w:sz w:val="20"/>
                <w:szCs w:val="20"/>
              </w:rPr>
              <w:t>заголовком. Он предлагает агенту пользователя начать предварительную загрузку ресурсов, пока сервер готовит окончательный ответ.</w:t>
            </w:r>
          </w:p>
        </w:tc>
      </w:tr>
    </w:tbl>
    <w:p w:rsidR="005B6422" w:rsidRPr="005B6422" w:rsidRDefault="005B6422" w:rsidP="005B6422">
      <w:pPr>
        <w:pStyle w:val="2"/>
        <w:shd w:val="clear" w:color="auto" w:fill="FFFFFF"/>
        <w:spacing w:before="0" w:line="240" w:lineRule="auto"/>
        <w:ind w:left="142"/>
        <w:rPr>
          <w:rFonts w:ascii="Times New Roman" w:hAnsi="Times New Roman" w:cs="Times New Roman"/>
          <w:color w:val="auto"/>
        </w:rPr>
      </w:pPr>
      <w:r w:rsidRPr="005B6422">
        <w:rPr>
          <w:rFonts w:ascii="Times New Roman" w:hAnsi="Times New Roman" w:cs="Times New Roman"/>
          <w:color w:val="auto"/>
        </w:rPr>
        <w:t>2xx коды состояния [Успех]</w:t>
      </w:r>
    </w:p>
    <w:tbl>
      <w:tblPr>
        <w:tblW w:w="1175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8"/>
        <w:gridCol w:w="9405"/>
      </w:tblGrid>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Код состояния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Описание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200 ОК</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запрос выполнен успешно.</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201 Создано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запрос выполнен успешно и в результате был создан новый ресурс.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202 Принято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запрос получен, но еще не выполнен. Обычно он используется в запросах на ведение журнала и пакетной обработке.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lastRenderedPageBreak/>
              <w:t>203 Неофициальная информация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возвращенная метаинформация в заголовке объекта не является окончательным набором, доступным на исходном сервере, а собрана из локальной или сторонней копии. Представленный набор МОЖЕТ быть подмножеством или надмножеством исходной версии.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204 Нет содержания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выполнил запрос, но ему не нужно возвращать тело ответа. Сервер может вернуть обновленную метаинформацию.</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205 Сбросить содержимое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клиенту сбросить документ, отправивший этот запрос.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206 Частичное содержание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Он используется, когда </w:t>
            </w:r>
            <w:r w:rsidRPr="005B6422">
              <w:rPr>
                <w:rStyle w:val="HTML"/>
                <w:rFonts w:ascii="Times New Roman" w:eastAsiaTheme="minorHAnsi" w:hAnsi="Times New Roman" w:cs="Times New Roman"/>
              </w:rPr>
              <w:t>Range</w:t>
            </w:r>
            <w:r w:rsidRPr="005B6422">
              <w:rPr>
                <w:rFonts w:ascii="Times New Roman" w:hAnsi="Times New Roman" w:cs="Times New Roman"/>
                <w:sz w:val="20"/>
                <w:szCs w:val="20"/>
              </w:rPr>
              <w:t>заголовок отправляется от клиента для запроса только части ресурса.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207 Мультистатус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Индикатор для клиента о том, что произошло несколько операций и что статус каждой операции можно найти в тексте ответа.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208 Уже сообщалось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Позволяет клиенту сообщить серверу, что тот же ресурс (с той же привязкой) упоминался ранее. Он никогда не отображается как истинный код ответа HTTP в строке состояния и появляется только в теле сообщения.</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226 ИМ Используется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выполнил запрос GET для ресурса, и ответ представляет собой представление результата одной или нескольких манипуляций с экземпляром, примененных к текущему экземпляру.</w:t>
            </w:r>
          </w:p>
        </w:tc>
      </w:tr>
    </w:tbl>
    <w:p w:rsidR="005B6422" w:rsidRPr="005B6422" w:rsidRDefault="005B6422" w:rsidP="005B6422">
      <w:pPr>
        <w:pStyle w:val="2"/>
        <w:shd w:val="clear" w:color="auto" w:fill="FFFFFF"/>
        <w:spacing w:before="0" w:line="240" w:lineRule="auto"/>
        <w:ind w:left="142"/>
        <w:rPr>
          <w:rFonts w:ascii="Times New Roman" w:hAnsi="Times New Roman" w:cs="Times New Roman"/>
          <w:color w:val="auto"/>
        </w:rPr>
      </w:pPr>
      <w:r w:rsidRPr="005B6422">
        <w:rPr>
          <w:rFonts w:ascii="Times New Roman" w:hAnsi="Times New Roman" w:cs="Times New Roman"/>
          <w:color w:val="auto"/>
        </w:rPr>
        <w:t>3xx коды состояния [перенаправление]</w:t>
      </w:r>
    </w:p>
    <w:tbl>
      <w:tblPr>
        <w:tblW w:w="1175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20"/>
        <w:gridCol w:w="8633"/>
      </w:tblGrid>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Код состояния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Описание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300 множественных вариантов</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Запрос имеет более одного возможного ответа. Пользовательский агент или пользователь должен выбрать один из них.</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301 Перемещено навсегда</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URL запрошенного ресурса был изменен навсегда. Новый URL задается </w:t>
            </w:r>
            <w:r w:rsidRPr="005B6422">
              <w:rPr>
                <w:rStyle w:val="HTML"/>
                <w:rFonts w:ascii="Times New Roman" w:eastAsiaTheme="minorHAnsi" w:hAnsi="Times New Roman" w:cs="Times New Roman"/>
              </w:rPr>
              <w:t>Location</w:t>
            </w:r>
            <w:r w:rsidRPr="005B6422">
              <w:rPr>
                <w:rFonts w:ascii="Times New Roman" w:hAnsi="Times New Roman" w:cs="Times New Roman"/>
                <w:sz w:val="20"/>
                <w:szCs w:val="20"/>
              </w:rPr>
              <w:t>полем заголовка в ответе. Этот ответ можно кэшировать, если не указано иное.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302 найдено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URL запрошенного ресурса был временно изменен. Новый URL задается </w:t>
            </w:r>
            <w:r w:rsidRPr="005B6422">
              <w:rPr>
                <w:rStyle w:val="HTML"/>
                <w:rFonts w:ascii="Times New Roman" w:eastAsiaTheme="minorHAnsi" w:hAnsi="Times New Roman" w:cs="Times New Roman"/>
              </w:rPr>
              <w:t>Location</w:t>
            </w:r>
            <w:r w:rsidRPr="005B6422">
              <w:rPr>
                <w:rFonts w:ascii="Times New Roman" w:hAnsi="Times New Roman" w:cs="Times New Roman"/>
                <w:sz w:val="20"/>
                <w:szCs w:val="20"/>
              </w:rPr>
              <w:t>полем в ответе. Этот ответ можно кэшировать только в том случае, если он указан в поле заголовка </w:t>
            </w:r>
            <w:r w:rsidRPr="005B6422">
              <w:rPr>
                <w:rStyle w:val="HTML"/>
                <w:rFonts w:ascii="Times New Roman" w:eastAsiaTheme="minorHAnsi" w:hAnsi="Times New Roman" w:cs="Times New Roman"/>
              </w:rPr>
              <w:t>Cache-Control</w:t>
            </w:r>
            <w:r w:rsidRPr="005B6422">
              <w:rPr>
                <w:rFonts w:ascii="Times New Roman" w:hAnsi="Times New Roman" w:cs="Times New Roman"/>
                <w:sz w:val="20"/>
                <w:szCs w:val="20"/>
              </w:rPr>
              <w:t>или .</w:t>
            </w:r>
            <w:r w:rsidRPr="005B6422">
              <w:rPr>
                <w:rStyle w:val="HTML"/>
                <w:rFonts w:ascii="Times New Roman" w:eastAsiaTheme="minorHAnsi" w:hAnsi="Times New Roman" w:cs="Times New Roman"/>
              </w:rPr>
              <w:t>Expires</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303 См. Другое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Ответ можно найти по другому URI, и его СЛЕДУЕТ извлекать с помощью метода GET для этого ресурса.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304 Не изменено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клиенту, что ответ не был изменен, поэтому клиент может продолжать использовать ту же кэшированную версию ответа.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305 Использовать прокси (устарело)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запрошенный ответ должен быть доступен через прокси.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306 (не используется)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Это зарезервированный код состояния, который больше не используется.</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307 Временное перенаправление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клиент должен получить запрошенный ресурс по другому URI тем же методом, который использовался в предыдущем запросе. Это похоже на </w:t>
            </w:r>
            <w:r w:rsidRPr="005B6422">
              <w:rPr>
                <w:rStyle w:val="HTML"/>
                <w:rFonts w:ascii="Times New Roman" w:eastAsiaTheme="minorHAnsi" w:hAnsi="Times New Roman" w:cs="Times New Roman"/>
              </w:rPr>
              <w:t>302 Found</w:t>
            </w:r>
            <w:r w:rsidRPr="005B6422">
              <w:rPr>
                <w:rFonts w:ascii="Times New Roman" w:hAnsi="Times New Roman" w:cs="Times New Roman"/>
                <w:sz w:val="20"/>
                <w:szCs w:val="20"/>
              </w:rPr>
              <w:t>то, за одним исключением, что будет использоваться тот же метод HTTP, который использовался в предыдущем запросе.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308 Постоянное перенаправление (экспериментальное)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ресурс теперь постоянно находится по другому URI, указанному в </w:t>
            </w:r>
            <w:r w:rsidRPr="005B6422">
              <w:rPr>
                <w:rStyle w:val="HTML"/>
                <w:rFonts w:ascii="Times New Roman" w:eastAsiaTheme="minorHAnsi" w:hAnsi="Times New Roman" w:cs="Times New Roman"/>
              </w:rPr>
              <w:t>Location</w:t>
            </w:r>
            <w:r w:rsidRPr="005B6422">
              <w:rPr>
                <w:rFonts w:ascii="Times New Roman" w:hAnsi="Times New Roman" w:cs="Times New Roman"/>
                <w:sz w:val="20"/>
                <w:szCs w:val="20"/>
              </w:rPr>
              <w:t>заголовке. Это похоже на </w:t>
            </w:r>
            <w:r w:rsidRPr="005B6422">
              <w:rPr>
                <w:rStyle w:val="HTML"/>
                <w:rFonts w:ascii="Times New Roman" w:eastAsiaTheme="minorHAnsi" w:hAnsi="Times New Roman" w:cs="Times New Roman"/>
              </w:rPr>
              <w:t>301 Moved Permanently</w:t>
            </w:r>
            <w:r w:rsidRPr="005B6422">
              <w:rPr>
                <w:rFonts w:ascii="Times New Roman" w:hAnsi="Times New Roman" w:cs="Times New Roman"/>
                <w:sz w:val="20"/>
                <w:szCs w:val="20"/>
              </w:rPr>
              <w:t>то, за одним исключением, что будет использоваться тот же метод HTTP, который использовался в предыдущем запросе.</w:t>
            </w:r>
          </w:p>
        </w:tc>
      </w:tr>
    </w:tbl>
    <w:p w:rsidR="005B6422" w:rsidRPr="005B6422" w:rsidRDefault="005B6422" w:rsidP="005B6422">
      <w:pPr>
        <w:pStyle w:val="2"/>
        <w:shd w:val="clear" w:color="auto" w:fill="FFFFFF"/>
        <w:spacing w:before="0" w:line="240" w:lineRule="auto"/>
        <w:ind w:left="142"/>
        <w:rPr>
          <w:rFonts w:ascii="Times New Roman" w:hAnsi="Times New Roman" w:cs="Times New Roman"/>
          <w:color w:val="auto"/>
        </w:rPr>
      </w:pPr>
      <w:r w:rsidRPr="005B6422">
        <w:rPr>
          <w:rFonts w:ascii="Times New Roman" w:hAnsi="Times New Roman" w:cs="Times New Roman"/>
          <w:color w:val="auto"/>
        </w:rPr>
        <w:t>Коды состояния 4xx (ошибка клиента)</w:t>
      </w:r>
    </w:p>
    <w:tbl>
      <w:tblPr>
        <w:tblW w:w="1175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93"/>
        <w:gridCol w:w="7760"/>
      </w:tblGrid>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Код состояния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Описание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ошибка 400, неверный запрос</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Запрос не может быть понят сервером из-за неправильного синтаксиса. Клиент НЕ ДОЛЖЕН повторять запрос без изменений.</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401 Неавторизованный</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для запроса требуется информация для аутентификации пользователя. Клиент МОЖЕТ повторить запрос с подходящим полем заголовка авторизации.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lastRenderedPageBreak/>
              <w:t>402 Требуется оплата (экспериментальная версия)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Зарезервировано для использования в будущем. Он предназначен для использования в цифровых платежных системах.</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403 Запрещено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Несанкционированный запрос. У клиента нет прав доступа к содержимому. В отличие от 401, личность клиента известна серверу.</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404 Не Найдено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не может найти запрошенный ресурс.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405 Метод не разрешен</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HTTP-метод запроса известен серверу, но он отключен и не может использоваться для этого ресурса.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406 Недопустимо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не находит контента, соответствующего критериям, заданным пользовательским агентом в </w:t>
            </w:r>
            <w:r w:rsidRPr="005B6422">
              <w:rPr>
                <w:rStyle w:val="HTML"/>
                <w:rFonts w:ascii="Times New Roman" w:eastAsiaTheme="minorHAnsi" w:hAnsi="Times New Roman" w:cs="Times New Roman"/>
              </w:rPr>
              <w:t>Accept</w:t>
            </w:r>
            <w:r w:rsidRPr="005B6422">
              <w:rPr>
                <w:rFonts w:ascii="Times New Roman" w:hAnsi="Times New Roman" w:cs="Times New Roman"/>
                <w:sz w:val="20"/>
                <w:szCs w:val="20"/>
              </w:rPr>
              <w:t>заголовке, отправленном в запросе.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407 Требуется аутентификация прокси</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клиент должен сначала аутентифицировать себя с помощью прокси.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408 Время ожидания запроса</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сервер не получил полный запрос от клиента в течение выделенного сервером периода ожидания.</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409 Конфликт</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Запрос не может быть выполнен из-за конфликта с текущим состоянием ресурса.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410 ушел</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Запрошенный ресурс больше не доступен на сервере.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411 Требуемая длина</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отказывается принимать запрос без определенной Content-Length. Клиент МОЖЕТ повторить запрос, если он добавляет допустимое </w:t>
            </w:r>
            <w:r w:rsidRPr="005B6422">
              <w:rPr>
                <w:rStyle w:val="HTML"/>
                <w:rFonts w:ascii="Times New Roman" w:eastAsiaTheme="minorHAnsi" w:hAnsi="Times New Roman" w:cs="Times New Roman"/>
              </w:rPr>
              <w:t>Content-Length</w:t>
            </w:r>
            <w:r w:rsidRPr="005B6422">
              <w:rPr>
                <w:rFonts w:ascii="Times New Roman" w:hAnsi="Times New Roman" w:cs="Times New Roman"/>
                <w:sz w:val="20"/>
                <w:szCs w:val="20"/>
              </w:rPr>
              <w:t>поле заголовка.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412 Предварительное условие не выполнено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Клиент указал в своих заголовках предварительные условия, которым сервер не соответствует.</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413 Слишком большой объект запроса</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Объект запроса превышает ограничения, установленные сервером.</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414 Request-URI слишком длинный</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URI, запрошенный клиентом, длиннее, чем может интерпретировать сервер.</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415 Неподдерживаемый тип носителя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Тип носителя </w:t>
            </w:r>
            <w:r w:rsidRPr="005B6422">
              <w:rPr>
                <w:rStyle w:val="HTML"/>
                <w:rFonts w:ascii="Times New Roman" w:eastAsiaTheme="minorHAnsi" w:hAnsi="Times New Roman" w:cs="Times New Roman"/>
              </w:rPr>
              <w:t>Content-type</w:t>
            </w:r>
            <w:r w:rsidRPr="005B6422">
              <w:rPr>
                <w:rFonts w:ascii="Times New Roman" w:hAnsi="Times New Roman" w:cs="Times New Roman"/>
                <w:sz w:val="20"/>
                <w:szCs w:val="20"/>
              </w:rPr>
              <w:t>запроса не поддерживается сервером.</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416 Запрошенный диапазон не удовлетворяется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Диапазон, указанный </w:t>
            </w:r>
            <w:r w:rsidRPr="005B6422">
              <w:rPr>
                <w:rStyle w:val="HTML"/>
                <w:rFonts w:ascii="Times New Roman" w:eastAsiaTheme="minorHAnsi" w:hAnsi="Times New Roman" w:cs="Times New Roman"/>
              </w:rPr>
              <w:t>Range</w:t>
            </w:r>
            <w:r w:rsidRPr="005B6422">
              <w:rPr>
                <w:rFonts w:ascii="Times New Roman" w:hAnsi="Times New Roman" w:cs="Times New Roman"/>
                <w:sz w:val="20"/>
                <w:szCs w:val="20"/>
              </w:rPr>
              <w:t>полем заголовка в запросе, не может быть выполнен.</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417 Ожидание не оправдалось</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Ожидание, указанное в </w:t>
            </w:r>
            <w:r w:rsidRPr="005B6422">
              <w:rPr>
                <w:rStyle w:val="HTML"/>
                <w:rFonts w:ascii="Times New Roman" w:eastAsiaTheme="minorHAnsi" w:hAnsi="Times New Roman" w:cs="Times New Roman"/>
              </w:rPr>
              <w:t>Expect</w:t>
            </w:r>
            <w:r w:rsidRPr="005B6422">
              <w:rPr>
                <w:rFonts w:ascii="Times New Roman" w:hAnsi="Times New Roman" w:cs="Times New Roman"/>
                <w:sz w:val="20"/>
                <w:szCs w:val="20"/>
              </w:rPr>
              <w:t>поле заголовка запроса, не может быть выполнено сервером.</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418 Я чайник (RFC 2324)</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Это было определено как апрельская шутка, и ожидается, что оно не будет реализовано реальными HTTP-серверами. ( </w:t>
            </w:r>
            <w:hyperlink r:id="rId34" w:history="1">
              <w:r w:rsidRPr="005B6422">
                <w:rPr>
                  <w:rStyle w:val="a8"/>
                  <w:rFonts w:ascii="Times New Roman" w:hAnsi="Times New Roman" w:cs="Times New Roman"/>
                  <w:color w:val="auto"/>
                  <w:sz w:val="20"/>
                  <w:szCs w:val="20"/>
                </w:rPr>
                <w:t>RFC 2324</w:t>
              </w:r>
            </w:hyperlink>
            <w:r w:rsidRPr="005B6422">
              <w:rPr>
                <w:rFonts w:ascii="Times New Roman" w:hAnsi="Times New Roman" w:cs="Times New Roman"/>
                <w:sz w:val="20"/>
                <w:szCs w:val="20"/>
              </w:rPr>
              <w:t> )</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420 Улучшите свое спокойствие (Twitter)</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Возвращается Twitter Search and Trends API, когда скорость клиента ограничена.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422 Необрабатываемый объект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понимает тип содержимого и синтаксис объекта запроса, но по какой-то причине сервер не может обработать запрос.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423 Заблокировано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Ресурс, к которому осуществляется доступ, заблокирован.</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424 Неудачная зависимость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Запрос не выполнен из-за отказа предыдущего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425 Слишком рано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сервер не хочет рисковать обработкой запроса, который может быть воспроизведен.</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426 Требуется обновление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отказывается выполнять запрос. Сервер обработает запрос после того, как клиент перейдет на другой протокол.</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428 Требуется предварительное условие</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Исходный сервер требует, чтобы запрос был условным.</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429 Слишком много запросов</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Пользователь отправил слишком много запросов за заданный промежуток времени («ограничение скорости»).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lastRenderedPageBreak/>
              <w:t>431 Поля заголовка запроса слишком велики</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не желает обрабатывать запрос, поскольку его поля заголовка слишком велики.</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444 Нет ответа (Nginx)</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Nginx не возвращает клиенту никакой информации и закрывает соединение.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449 Повторить попытку с (Майкрософт)</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Запрос должен быть повторен после выполнения соответствующего действия.</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450 Заблокировано родительским контролем Windows (Microsoft)</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Родительский контроль Windows включен и блокирует доступ к данной веб-странице.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451 Недоступно по юридическим причинам</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Пользовательский агент запросил ресурс, который не может быть предоставлен по закону.</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499 Закрытый запрос клиента (Nginx)</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Соединение закрывается клиентом, пока HTTP-сервер обрабатывает свой запрос, из-за чего сервер не может отправить заголовок HTTP обратно.</w:t>
            </w:r>
          </w:p>
        </w:tc>
      </w:tr>
    </w:tbl>
    <w:p w:rsidR="005B6422" w:rsidRPr="005B6422" w:rsidRDefault="005B6422" w:rsidP="005B6422">
      <w:pPr>
        <w:pStyle w:val="2"/>
        <w:shd w:val="clear" w:color="auto" w:fill="FFFFFF"/>
        <w:spacing w:before="0" w:line="240" w:lineRule="auto"/>
        <w:ind w:left="142"/>
        <w:rPr>
          <w:rFonts w:ascii="Times New Roman" w:hAnsi="Times New Roman" w:cs="Times New Roman"/>
          <w:color w:val="auto"/>
        </w:rPr>
      </w:pPr>
      <w:r w:rsidRPr="005B6422">
        <w:rPr>
          <w:rFonts w:ascii="Times New Roman" w:hAnsi="Times New Roman" w:cs="Times New Roman"/>
          <w:color w:val="auto"/>
        </w:rPr>
        <w:t>Коды состояния 5xx (ошибка сервера)</w:t>
      </w:r>
    </w:p>
    <w:tbl>
      <w:tblPr>
        <w:tblW w:w="1175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76"/>
        <w:gridCol w:w="8277"/>
      </w:tblGrid>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Код состояния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Описание</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внутренняя ошибка сервера 500</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столкнулся с непредвиденной ситуацией, из-за которой он не смог выполнить запрос.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501 Не реализовано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Метод HTTP не поддерживается сервером и не может быть обработан.</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502 Неверный шлюз</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получил недопустимый ответ, работая в качестве шлюза, чтобы получить ответ, необходимый для обработки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503 Сервис недоступен</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не готов обработать запрос.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Ошибка 504 Время ответа сервера истекло</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действует как шлюз и не может вовремя получить ответ на запрос.</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505 Версия HTTP не поддерживается (экспериментальная)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Версия HTTP, используемая в запросе, не поддерживается сервером.</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506 Вариант также ведет переговоры (экспериментальный)</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на сервере произошла внутренняя ошибка конфигурации: выбранный ресурс варианта настроен на участие в прозрачном согласовании содержимого и, следовательно, не является надлежащей конечной точкой в ​​процессе согласования.</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507 Недостаточно памяти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Этот метод не может быть выполнен для ресурса, так как сервер не может сохранить представление, необходимое для успешного выполнения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508 Обнаружена петля (WebDAV)</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Сервер обнаружил бесконечный цикл при обработке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510 Не расширен</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Для выполнения сервером требуются дополнительные расширения запроса.</w:t>
            </w:r>
          </w:p>
        </w:tc>
      </w:tr>
      <w:tr w:rsidR="005B6422" w:rsidRPr="005B6422" w:rsidTr="005B6422">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Style w:val="aa"/>
                <w:rFonts w:ascii="Times New Roman" w:hAnsi="Times New Roman" w:cs="Times New Roman"/>
                <w:sz w:val="20"/>
                <w:szCs w:val="20"/>
              </w:rPr>
              <w:t>511 Требуется сетевая аутентификация</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Указывает, что клиент должен пройти аутентификацию, чтобы получить доступ к сети.</w:t>
            </w:r>
          </w:p>
        </w:tc>
      </w:tr>
    </w:tbl>
    <w:p w:rsidR="005B6422" w:rsidRPr="005B6422" w:rsidRDefault="005B6422" w:rsidP="005B6422">
      <w:pPr>
        <w:spacing w:after="0" w:line="240" w:lineRule="auto"/>
        <w:ind w:left="142"/>
        <w:rPr>
          <w:rFonts w:ascii="Times New Roman" w:hAnsi="Times New Roman" w:cs="Times New Roman"/>
          <w:sz w:val="26"/>
          <w:szCs w:val="26"/>
        </w:rPr>
      </w:pPr>
    </w:p>
    <w:p w:rsidR="006B7C38" w:rsidRPr="000000F1"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5) Что такое ядро браузера</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Ядро браузера можно разделить на две части: движок рендеринга (инженер макета или движок рендеринга) и движок JS.</w:t>
      </w:r>
      <w:r w:rsidRPr="005B6422">
        <w:rPr>
          <w:sz w:val="26"/>
          <w:szCs w:val="26"/>
        </w:rPr>
        <w:br/>
        <w:t>Механизм рендеринга. Он отвечает за получение содержимого веб-страницы (HTML, XML, изображения и т. д.), организацию информации (например, добавление CSS и т. д.) и вычисление режима отображения веб-страницы, а затем вывод на монитор или принтер. Разница в ядре браузера будет по-разному интерпретировать синтаксис веб-страницы, поэтому эффект рендеринга также будет другим.</w:t>
      </w:r>
      <w:r w:rsidRPr="005B6422">
        <w:rPr>
          <w:sz w:val="26"/>
          <w:szCs w:val="26"/>
        </w:rPr>
        <w:br/>
        <w:t>Механизм JS анализирует язык Javascript и выполняет язык Javascript для достижения динамического эффекта веб-страницы.</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lastRenderedPageBreak/>
        <w:t xml:space="preserve">Сначала не было четкого различия между движком рендеринга и движком JS, а позже движок JS становился все более и более независимым, и ядро ​​ссылалось только на движок рендеринга. Команда проекта веб-стандартов создала ACID для проверки совместимости и производительности движка. </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lang w:val="ru-RU"/>
        </w:rPr>
      </w:pPr>
    </w:p>
    <w:p w:rsidR="006B7C38" w:rsidRPr="000000F1"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6) Какие браузеры какиие ядра используют</w:t>
      </w:r>
    </w:p>
    <w:p w:rsidR="005B6422" w:rsidRPr="000000F1"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sz w:val="26"/>
          <w:szCs w:val="26"/>
        </w:rPr>
        <w:t>Существует много типов ядер, таких как добавление некоммерческих бесплатных ядер, которые никто не использует, может быть более 10 видов, но общие ядра браузера можно разделить на четыре типа: Trident, Gecko, Blink, Webkit.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Fonts w:eastAsia="MS Gothic"/>
          <w:sz w:val="26"/>
          <w:szCs w:val="26"/>
        </w:rPr>
        <w:t>（</w:t>
      </w:r>
      <w:r w:rsidRPr="005B6422">
        <w:rPr>
          <w:sz w:val="26"/>
          <w:szCs w:val="26"/>
        </w:rPr>
        <w:t>1</w:t>
      </w:r>
      <w:r w:rsidRPr="005B6422">
        <w:rPr>
          <w:rFonts w:eastAsia="MS Gothic"/>
          <w:sz w:val="26"/>
          <w:szCs w:val="26"/>
        </w:rPr>
        <w:t>）</w:t>
      </w:r>
      <w:r w:rsidRPr="005B6422">
        <w:rPr>
          <w:rStyle w:val="aa"/>
          <w:sz w:val="26"/>
          <w:szCs w:val="26"/>
        </w:rPr>
        <w:t>Trident(IE</w:t>
      </w:r>
      <w:r w:rsidRPr="005B6422">
        <w:rPr>
          <w:sz w:val="26"/>
          <w:szCs w:val="26"/>
        </w:rPr>
        <w:t>Ядро)</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Trident, который называется «Режим совместимости», является одним из ядер многих двухъядерных браузеров в Китае.</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Представители: IE, Maxthon, Window of the World Browser, Avant, Tencent TT, Cheetah Secure Browser, 360 Speed ​​Browser, Baidu Browser и др.</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После выпуска Window10 IE назвал свой встроенный браузер Edge, наиболее заметной особенностью Edge является новое ядро ​​EdgeHTML.</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Fonts w:eastAsia="MS Gothic"/>
          <w:sz w:val="26"/>
          <w:szCs w:val="26"/>
        </w:rPr>
        <w:t>（</w:t>
      </w:r>
      <w:r w:rsidRPr="005B6422">
        <w:rPr>
          <w:sz w:val="26"/>
          <w:szCs w:val="26"/>
        </w:rPr>
        <w:t>2</w:t>
      </w:r>
      <w:r w:rsidRPr="005B6422">
        <w:rPr>
          <w:rFonts w:eastAsia="MS Gothic"/>
          <w:sz w:val="26"/>
          <w:szCs w:val="26"/>
        </w:rPr>
        <w:t>）</w:t>
      </w:r>
      <w:r w:rsidRPr="005B6422">
        <w:rPr>
          <w:rStyle w:val="aa"/>
          <w:sz w:val="26"/>
          <w:szCs w:val="26"/>
        </w:rPr>
        <w:t>Gecko(firefox</w:t>
      </w:r>
      <w:r w:rsidRPr="005B6422">
        <w:rPr>
          <w:sz w:val="26"/>
          <w:szCs w:val="26"/>
        </w:rPr>
        <w: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Gecko (ядро Firefox): Mozilla FireFox (браузер Firefox) использует это ядро, для Gecko характерен полностью открытый код, поэтому его можно разрабатывать в высокой степени, и программисты по всему миру могут писать для него код и добавлять функции. Жаль, что эти годы упали, такие как медленная скорость открытия, частые обновления, свирепый напарник по команде, богоподобный хром противника.</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Fonts w:eastAsia="MS Gothic"/>
          <w:sz w:val="26"/>
          <w:szCs w:val="26"/>
        </w:rPr>
        <w:t>（</w:t>
      </w:r>
      <w:r w:rsidRPr="005B6422">
        <w:rPr>
          <w:sz w:val="26"/>
          <w:szCs w:val="26"/>
        </w:rPr>
        <w:t>3</w:t>
      </w:r>
      <w:r w:rsidRPr="005B6422">
        <w:rPr>
          <w:rFonts w:eastAsia="MS Gothic"/>
          <w:sz w:val="26"/>
          <w:szCs w:val="26"/>
        </w:rPr>
        <w:t>）</w:t>
      </w:r>
      <w:r w:rsidRPr="005B6422">
        <w:rPr>
          <w:sz w:val="26"/>
          <w:szCs w:val="26"/>
        </w:rPr>
        <w:t> </w:t>
      </w:r>
      <w:r w:rsidRPr="005B6422">
        <w:rPr>
          <w:rStyle w:val="aa"/>
          <w:sz w:val="26"/>
          <w:szCs w:val="26"/>
        </w:rPr>
        <w:t>webkit(Safari</w:t>
      </w:r>
      <w:r w:rsidRPr="005B6422">
        <w:rPr>
          <w:sz w:val="26"/>
          <w:szCs w:val="26"/>
        </w:rPr>
        <w: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Safari - это браузер, разработанный Apple, и название используемого ядра браузера - известный WebKit.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Сейчас многие люди по ошибке называют webkit ядром Chrome (даже если ядро ​​Chrome уже мигает), Apple чувствует, что у него украли жену, и они снова плачут и кружатся в туалете.</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Типичные браузеры: Maxthon Browser 3, Apple Safari (Win / Mac / iPhone / iPad), мобильный браузер Symbian, браузер Android по умолчанию,</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Fonts w:eastAsia="MS Gothic"/>
          <w:sz w:val="26"/>
          <w:szCs w:val="26"/>
        </w:rPr>
        <w:t>（</w:t>
      </w:r>
      <w:r w:rsidRPr="005B6422">
        <w:rPr>
          <w:sz w:val="26"/>
          <w:szCs w:val="26"/>
        </w:rPr>
        <w:t>4</w:t>
      </w:r>
      <w:r w:rsidRPr="005B6422">
        <w:rPr>
          <w:rFonts w:eastAsia="MS Gothic"/>
          <w:sz w:val="26"/>
          <w:szCs w:val="26"/>
        </w:rPr>
        <w:t>）</w:t>
      </w:r>
      <w:r w:rsidRPr="005B6422">
        <w:rPr>
          <w:sz w:val="26"/>
          <w:szCs w:val="26"/>
        </w:rPr>
        <w:t> </w:t>
      </w:r>
      <w:r w:rsidRPr="005B6422">
        <w:rPr>
          <w:rStyle w:val="aa"/>
          <w:sz w:val="26"/>
          <w:szCs w:val="26"/>
        </w:rPr>
        <w:t>Chromium/Bink(chrome</w:t>
      </w:r>
      <w:r w:rsidRPr="005B6422">
        <w:rPr>
          <w:sz w:val="26"/>
          <w:szCs w:val="26"/>
        </w:rPr>
        <w: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В проекте Chromium механизм рендеринга Blink (то есть ядро ​​браузера) был разработан и встроен в браузер Chrome. Blink на самом деле является веткой WebKit.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В последней версии большинства отечественных браузеров используется ядро ​​Blink.</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Fonts w:eastAsia="MS Gothic"/>
          <w:sz w:val="26"/>
          <w:szCs w:val="26"/>
        </w:rPr>
        <w:t>（</w:t>
      </w:r>
      <w:r w:rsidRPr="005B6422">
        <w:rPr>
          <w:sz w:val="26"/>
          <w:szCs w:val="26"/>
        </w:rPr>
        <w:t>5</w:t>
      </w:r>
      <w:r w:rsidRPr="005B6422">
        <w:rPr>
          <w:rFonts w:eastAsia="MS Gothic"/>
          <w:sz w:val="26"/>
          <w:szCs w:val="26"/>
        </w:rPr>
        <w:t>）</w:t>
      </w:r>
      <w:r w:rsidRPr="005B6422">
        <w:rPr>
          <w:sz w:val="26"/>
          <w:szCs w:val="26"/>
        </w:rPr>
        <w:t> </w:t>
      </w:r>
      <w:r w:rsidRPr="005B6422">
        <w:rPr>
          <w:rStyle w:val="aa"/>
          <w:sz w:val="26"/>
          <w:szCs w:val="26"/>
        </w:rPr>
        <w:t>Presto(Opera</w:t>
      </w:r>
      <w:r w:rsidRPr="005B6422">
        <w:rPr>
          <w:sz w:val="26"/>
          <w:szCs w:val="26"/>
        </w:rPr>
        <w:t>)</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Presto является «предшественником» ядра норвежской браузерной оперы, поэтому его называют «предшественником», потому что последний браузер оперы давно отказался от него и поставил его в объятия Google.</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Ядро браузера мобильного терминала в основном относится к ядру браузера, встроенного в систему.</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В настоящее время в браузерах мобильных устройств чаще всего используются ядра Webkit, Blink, Trident, Gecko и т. Д. Среди них платформы Apple iOS, такие как iPhone и iPad, в основном WebKit, а ядро ​​браузера системы Android до Android 4.4 - это WebKit, переключение браузера системы Android4.4. В Chromium ядро ​​- Blink, ветвь Webkit, а браузерное ядро ​​системы Windows Phone 8 - Trident.</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p>
    <w:p w:rsidR="006B7C38" w:rsidRPr="000000F1" w:rsidRDefault="006B7C38" w:rsidP="005B6422">
      <w:pPr>
        <w:spacing w:after="0" w:line="240" w:lineRule="auto"/>
        <w:ind w:left="142"/>
        <w:jc w:val="center"/>
        <w:rPr>
          <w:rFonts w:ascii="Times New Roman" w:hAnsi="Times New Roman" w:cs="Times New Roman"/>
          <w:b/>
          <w:i/>
          <w:sz w:val="26"/>
          <w:szCs w:val="26"/>
          <w:u w:val="single"/>
        </w:rPr>
      </w:pPr>
      <w:r w:rsidRPr="005B6422">
        <w:rPr>
          <w:rFonts w:ascii="Times New Roman" w:hAnsi="Times New Roman" w:cs="Times New Roman"/>
          <w:b/>
          <w:i/>
          <w:sz w:val="26"/>
          <w:szCs w:val="26"/>
          <w:u w:val="single"/>
        </w:rPr>
        <w:t>7) Что такое API</w:t>
      </w:r>
    </w:p>
    <w:p w:rsidR="005B6422" w:rsidRPr="000000F1" w:rsidRDefault="005B6422" w:rsidP="005B6422">
      <w:pPr>
        <w:spacing w:after="0" w:line="240" w:lineRule="auto"/>
        <w:ind w:left="142"/>
        <w:rPr>
          <w:rFonts w:ascii="Times New Roman" w:hAnsi="Times New Roman" w:cs="Times New Roman"/>
          <w:spacing w:val="-3"/>
          <w:sz w:val="26"/>
          <w:szCs w:val="26"/>
          <w:shd w:val="clear" w:color="auto" w:fill="FFFFFF"/>
        </w:rPr>
      </w:pPr>
      <w:r w:rsidRPr="005B6422">
        <w:rPr>
          <w:rFonts w:ascii="Times New Roman" w:hAnsi="Times New Roman" w:cs="Times New Roman"/>
          <w:spacing w:val="-3"/>
          <w:sz w:val="26"/>
          <w:szCs w:val="26"/>
          <w:shd w:val="clear" w:color="auto" w:fill="FFFFFF"/>
        </w:rPr>
        <w:t>Аббревиатура API расшифровывается как «Application Programming Interface» (интерфейс программирования приложений, программный интерфейс приложения)</w:t>
      </w:r>
    </w:p>
    <w:p w:rsidR="005B6422" w:rsidRPr="000000F1"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sz w:val="26"/>
          <w:szCs w:val="26"/>
        </w:rPr>
        <w:t>API (Application Programming Interface — программный интерфейс приложения, или интерфейс программирования приложений) — специальный протокол для взаимодействия компьютерных программ, который позволяет использовать функции одного приложения внутри другого.</w:t>
      </w:r>
    </w:p>
    <w:p w:rsidR="005B6422" w:rsidRPr="005B6422" w:rsidRDefault="005B6422" w:rsidP="005B6422">
      <w:pPr>
        <w:pStyle w:val="2"/>
        <w:shd w:val="clear" w:color="auto" w:fill="FFFFFF"/>
        <w:spacing w:before="300" w:line="240" w:lineRule="auto"/>
        <w:ind w:left="142"/>
        <w:rPr>
          <w:rFonts w:ascii="Times New Roman" w:hAnsi="Times New Roman" w:cs="Times New Roman"/>
          <w:b w:val="0"/>
          <w:bCs w:val="0"/>
          <w:color w:val="auto"/>
        </w:rPr>
      </w:pPr>
      <w:r w:rsidRPr="005B6422">
        <w:rPr>
          <w:rFonts w:ascii="Times New Roman" w:hAnsi="Times New Roman" w:cs="Times New Roman"/>
          <w:b w:val="0"/>
          <w:bCs w:val="0"/>
          <w:color w:val="auto"/>
        </w:rPr>
        <w:lastRenderedPageBreak/>
        <w:t>Использование Postman</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Postman использует протокол HTTP для взаимодействия между серверами. Он доступен как в веб-версии, так и в виде настольного приложения с графическим интерфейсом.</w:t>
      </w:r>
    </w:p>
    <w:p w:rsidR="005B6422" w:rsidRPr="005B6422"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sz w:val="26"/>
          <w:szCs w:val="26"/>
          <w:lang w:val="ru-RU"/>
        </w:rPr>
        <w:t>возаожности:</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Создание и отправка запросов</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Изменение параметров запросов.</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Сохранение созданных запросы в коллекции и папках.</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Запуск автоматических тестов на основе коллекций при помощи Collection Runner.</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Изменение окружения для одинаковых запросов.</w:t>
      </w:r>
    </w:p>
    <w:p w:rsidR="005B6422" w:rsidRPr="005B6422" w:rsidRDefault="005B6422" w:rsidP="005B6422">
      <w:pPr>
        <w:pStyle w:val="a7"/>
        <w:shd w:val="clear" w:color="auto" w:fill="FFFFFF"/>
        <w:spacing w:before="0" w:beforeAutospacing="0" w:after="0" w:afterAutospacing="0"/>
        <w:ind w:left="142"/>
        <w:rPr>
          <w:sz w:val="26"/>
          <w:szCs w:val="26"/>
        </w:rPr>
      </w:pPr>
      <w:r w:rsidRPr="005B6422">
        <w:rPr>
          <w:sz w:val="26"/>
          <w:szCs w:val="26"/>
        </w:rPr>
        <w:t>· Добавление контрольных точек к вызову API.</w:t>
      </w:r>
    </w:p>
    <w:p w:rsidR="005B6422" w:rsidRPr="005B6422" w:rsidRDefault="005B6422" w:rsidP="005B6422">
      <w:pPr>
        <w:spacing w:after="0" w:line="240" w:lineRule="auto"/>
        <w:ind w:left="142"/>
        <w:jc w:val="center"/>
        <w:rPr>
          <w:rFonts w:ascii="Times New Roman" w:hAnsi="Times New Roman" w:cs="Times New Roman"/>
          <w:b/>
          <w:i/>
          <w:sz w:val="26"/>
          <w:szCs w:val="26"/>
          <w:u w:val="single"/>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8. Что такое ендпоинты</w:t>
      </w:r>
    </w:p>
    <w:p w:rsidR="005B6422" w:rsidRPr="005B6422" w:rsidRDefault="005B6422" w:rsidP="005B6422">
      <w:pPr>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Встречаются немного различные интерпретации этого понятия. Например такая. Каждый api-сервис имеет endpoint, к которому и нужно обращаться, например отправлять http-запрос. Обычно это url. Т.о. endpoint - это url. Или такая. url включает в себя маршрут (основная часть адреса сервиса) и endpoint (часть url, которая содержит например имя вызываемого метода). Существует один маршрут и у него несколько эндпоинтов. Т.о. здесь endpoint - это только часть url.</w:t>
      </w:r>
    </w:p>
    <w:p w:rsidR="005B6422" w:rsidRPr="005B6422" w:rsidRDefault="005B6422" w:rsidP="005B6422">
      <w:pPr>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Endpoint - это конечное защищаемое устройство. Компьютер с корпоративным антивирусом или мобилка с ним же. Хотя тут зависит от контекста, который вы не прояснили.</w:t>
      </w:r>
    </w:p>
    <w:p w:rsidR="005B6422" w:rsidRPr="005B6422" w:rsidRDefault="005B6422" w:rsidP="005B6422">
      <w:pPr>
        <w:spacing w:after="0" w:line="240" w:lineRule="auto"/>
        <w:ind w:left="142"/>
        <w:textAlignment w:val="baseline"/>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Если говорить про веб, а чаще всего этот термин юзается в веб, то</w:t>
      </w:r>
      <w:r w:rsidRPr="005B6422">
        <w:rPr>
          <w:rFonts w:ascii="Times New Roman" w:eastAsia="Times New Roman" w:hAnsi="Times New Roman" w:cs="Times New Roman"/>
          <w:sz w:val="26"/>
          <w:szCs w:val="26"/>
          <w:lang w:eastAsia="uk-UA"/>
        </w:rPr>
        <w:br/>
        <w:t>На mysite.com может висеть ваше приложение</w:t>
      </w:r>
      <w:r w:rsidRPr="005B6422">
        <w:rPr>
          <w:rFonts w:ascii="Times New Roman" w:eastAsia="Times New Roman" w:hAnsi="Times New Roman" w:cs="Times New Roman"/>
          <w:sz w:val="26"/>
          <w:szCs w:val="26"/>
          <w:lang w:eastAsia="uk-UA"/>
        </w:rPr>
        <w:br/>
        <w:t>И у него могут быть ендпоинты</w:t>
      </w:r>
      <w:r w:rsidRPr="005B6422">
        <w:rPr>
          <w:rFonts w:ascii="Times New Roman" w:eastAsia="Times New Roman" w:hAnsi="Times New Roman" w:cs="Times New Roman"/>
          <w:sz w:val="26"/>
          <w:szCs w:val="26"/>
          <w:lang w:eastAsia="uk-UA"/>
        </w:rPr>
        <w:br/>
        <w:t>mysite.com/healthcheck</w:t>
      </w:r>
      <w:r w:rsidRPr="005B6422">
        <w:rPr>
          <w:rFonts w:ascii="Times New Roman" w:eastAsia="Times New Roman" w:hAnsi="Times New Roman" w:cs="Times New Roman"/>
          <w:sz w:val="26"/>
          <w:szCs w:val="26"/>
          <w:lang w:eastAsia="uk-UA"/>
        </w:rPr>
        <w:br/>
        <w:t>mysite.com/action.php</w:t>
      </w:r>
    </w:p>
    <w:p w:rsidR="005B6422" w:rsidRPr="005B6422" w:rsidRDefault="005B6422" w:rsidP="005B6422">
      <w:pPr>
        <w:spacing w:after="0" w:line="240" w:lineRule="auto"/>
        <w:ind w:left="142"/>
        <w:rPr>
          <w:rFonts w:ascii="Times New Roman" w:hAnsi="Times New Roman" w:cs="Times New Roman"/>
          <w:sz w:val="26"/>
          <w:szCs w:val="26"/>
          <w:lang w:val="ru-RU"/>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Как узнать Эндпоинт?</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b/>
          <w:bCs/>
          <w:sz w:val="26"/>
          <w:szCs w:val="26"/>
        </w:rPr>
        <w:t>Из командной строки</w:t>
      </w:r>
    </w:p>
    <w:p w:rsidR="005B6422" w:rsidRPr="005B6422" w:rsidRDefault="005B6422" w:rsidP="005B6422">
      <w:pPr>
        <w:numPr>
          <w:ilvl w:val="0"/>
          <w:numId w:val="7"/>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Запустите командную строку: Пуск -&gt; cmd -&gt; Enter.</w:t>
      </w:r>
    </w:p>
    <w:p w:rsidR="005B6422" w:rsidRPr="005B6422" w:rsidRDefault="005B6422" w:rsidP="005B6422">
      <w:pPr>
        <w:numPr>
          <w:ilvl w:val="0"/>
          <w:numId w:val="7"/>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Перейдите в папку с установленным Kaspersky </w:t>
      </w:r>
      <w:r w:rsidRPr="005B6422">
        <w:rPr>
          <w:rFonts w:ascii="Times New Roman" w:hAnsi="Times New Roman" w:cs="Times New Roman"/>
          <w:b/>
          <w:bCs/>
          <w:sz w:val="26"/>
          <w:szCs w:val="26"/>
        </w:rPr>
        <w:t>Endpoint</w:t>
      </w:r>
      <w:r w:rsidRPr="005B6422">
        <w:rPr>
          <w:rFonts w:ascii="Times New Roman" w:hAnsi="Times New Roman" w:cs="Times New Roman"/>
          <w:sz w:val="26"/>
          <w:szCs w:val="26"/>
        </w:rPr>
        <w:t> Security 10 для Windows.</w:t>
      </w:r>
    </w:p>
    <w:p w:rsidR="005B6422" w:rsidRPr="005B6422" w:rsidRDefault="005B6422" w:rsidP="005B6422">
      <w:pPr>
        <w:numPr>
          <w:ilvl w:val="0"/>
          <w:numId w:val="7"/>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Выполните команду: avp.com statistics | find "</w:t>
      </w:r>
      <w:r w:rsidRPr="005B6422">
        <w:rPr>
          <w:rFonts w:ascii="Times New Roman" w:hAnsi="Times New Roman" w:cs="Times New Roman"/>
          <w:b/>
          <w:bCs/>
          <w:sz w:val="26"/>
          <w:szCs w:val="26"/>
        </w:rPr>
        <w:t>Endpoint</w:t>
      </w:r>
      <w:r w:rsidRPr="005B6422">
        <w:rPr>
          <w:rFonts w:ascii="Times New Roman" w:hAnsi="Times New Roman" w:cs="Times New Roman"/>
          <w:sz w:val="26"/>
          <w:szCs w:val="26"/>
        </w:rPr>
        <w:t>".</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Проще говоря, конечная точка — это один конец канала связи. Когда API взаимодействует с другой системой, точки взаимодействия этого взаимодействия считаются конечными точками. Для API конечная точка может включать URL-адрес сервера или службы. Каждая конечная точка — это место, из которого API-интерфейсы могут получить доступ к ресурсам, необходимым им для выполнения своих функций.</w:t>
      </w:r>
    </w:p>
    <w:p w:rsidR="005B6422" w:rsidRPr="000000F1"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sz w:val="26"/>
          <w:szCs w:val="26"/>
        </w:rPr>
        <w:t>API работают с использованием «запросов» и «ответов». Когда API запрашивает информацию у веб-приложения или веб-сервера, он получает ответ. Место, куда API отправляют запросы и где находится ресурс, называется конечной точкой.</w:t>
      </w:r>
    </w:p>
    <w:p w:rsidR="005B6422" w:rsidRPr="000000F1" w:rsidRDefault="005B6422" w:rsidP="005B6422">
      <w:pPr>
        <w:spacing w:after="0" w:line="240" w:lineRule="auto"/>
        <w:ind w:left="142"/>
        <w:rPr>
          <w:rFonts w:ascii="Times New Roman" w:hAnsi="Times New Roman" w:cs="Times New Roman"/>
          <w:sz w:val="26"/>
          <w:szCs w:val="26"/>
          <w:lang w:val="ru-RU"/>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9) URL (URI, URL, URN)</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URL</w:t>
      </w:r>
      <w:r w:rsidRPr="005B6422">
        <w:rPr>
          <w:sz w:val="26"/>
          <w:szCs w:val="26"/>
        </w:rPr>
        <w:t> - Uniform Resource Locator (унифицированный </w:t>
      </w:r>
      <w:r w:rsidRPr="005B6422">
        <w:rPr>
          <w:rStyle w:val="aa"/>
          <w:sz w:val="26"/>
          <w:szCs w:val="26"/>
        </w:rPr>
        <w:t>определитель местонахождения</w:t>
      </w:r>
      <w:r w:rsidRPr="005B6422">
        <w:rPr>
          <w:sz w:val="26"/>
          <w:szCs w:val="26"/>
        </w:rPr>
        <w:t> ресурса)</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URN</w:t>
      </w:r>
      <w:r w:rsidRPr="005B6422">
        <w:rPr>
          <w:sz w:val="26"/>
          <w:szCs w:val="26"/>
        </w:rPr>
        <w:t> - Unifrorm Resource Name (унифицированное </w:t>
      </w:r>
      <w:r w:rsidRPr="005B6422">
        <w:rPr>
          <w:rStyle w:val="aa"/>
          <w:sz w:val="26"/>
          <w:szCs w:val="26"/>
        </w:rPr>
        <w:t>имя</w:t>
      </w:r>
      <w:r w:rsidRPr="005B6422">
        <w:rPr>
          <w:sz w:val="26"/>
          <w:szCs w:val="26"/>
        </w:rPr>
        <w:t> ресурса)</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URI</w:t>
      </w:r>
      <w:r w:rsidRPr="005B6422">
        <w:rPr>
          <w:sz w:val="26"/>
          <w:szCs w:val="26"/>
        </w:rPr>
        <w:t> - Uniform Resource Identifier (унифицированный </w:t>
      </w:r>
      <w:r w:rsidRPr="005B6422">
        <w:rPr>
          <w:rStyle w:val="aa"/>
          <w:sz w:val="26"/>
          <w:szCs w:val="26"/>
        </w:rPr>
        <w:t>идентификатор</w:t>
      </w:r>
      <w:r w:rsidRPr="005B6422">
        <w:rPr>
          <w:sz w:val="26"/>
          <w:szCs w:val="26"/>
        </w:rPr>
        <w:t> ресурса)</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Внимание! Далее в мелочах кроется истина, и пока ничего не понятно, - какая-то каша, но, едем дальше.</w:t>
      </w:r>
    </w:p>
    <w:p w:rsidR="005B6422" w:rsidRPr="005B6422" w:rsidRDefault="005B6422" w:rsidP="005B6422">
      <w:pPr>
        <w:pStyle w:val="3"/>
        <w:shd w:val="clear" w:color="auto" w:fill="FFFFFF"/>
        <w:spacing w:before="0" w:beforeAutospacing="0" w:after="0" w:afterAutospacing="0"/>
        <w:ind w:left="142"/>
        <w:rPr>
          <w:b w:val="0"/>
          <w:bCs w:val="0"/>
          <w:sz w:val="26"/>
          <w:szCs w:val="26"/>
        </w:rPr>
      </w:pPr>
      <w:r w:rsidRPr="005B6422">
        <w:rPr>
          <w:b w:val="0"/>
          <w:bCs w:val="0"/>
          <w:sz w:val="26"/>
          <w:szCs w:val="26"/>
        </w:rPr>
        <w:t>В чем различия</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URL</w:t>
      </w:r>
      <w:r w:rsidRPr="005B6422">
        <w:rPr>
          <w:sz w:val="26"/>
          <w:szCs w:val="26"/>
        </w:rPr>
        <w:t>: Исторически возник самым первым из понятий и закрепился как синоним термина веб-адрес. URL определяет местонахождение ресурса в сети и способ его (ресурса) извлечения.</w:t>
      </w:r>
      <w:r w:rsidRPr="005B6422">
        <w:rPr>
          <w:sz w:val="26"/>
          <w:szCs w:val="26"/>
        </w:rPr>
        <w:br/>
        <w:t>Это позволяет нам полностью узнать: как, кому и где можно достать требуемый ресурс, вводя понятия схемы, данных авторизации и местонахождения.</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URN</w:t>
      </w:r>
      <w:r w:rsidRPr="005B6422">
        <w:rPr>
          <w:sz w:val="26"/>
          <w:szCs w:val="26"/>
        </w:rPr>
        <w:t xml:space="preserve">: Неизменяемая последовательность символов определяющая только имя некоторого ресурса. Смысл URN в том, что им единоразово и уникально именуется какая-либо сущность в рамках конкретного пространства имен (контекста), либо без пространства имен, в общем (что не </w:t>
      </w:r>
      <w:r w:rsidRPr="005B6422">
        <w:rPr>
          <w:sz w:val="26"/>
          <w:szCs w:val="26"/>
        </w:rPr>
        <w:lastRenderedPageBreak/>
        <w:t>желательно). Таким образом, URN способен преодолеть недостаток URL связанный с возможным будущим изменением и перемещением ссылок, однако, теперь для того, чтобы знать местонахождение URN ресурса необходимо обращаться к системе разрешения имен URN, в которой он должен быть зарегистрирован.</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rStyle w:val="aa"/>
          <w:sz w:val="26"/>
          <w:szCs w:val="26"/>
        </w:rPr>
        <w:t>URI</w:t>
      </w:r>
      <w:r w:rsidRPr="005B6422">
        <w:rPr>
          <w:sz w:val="26"/>
          <w:szCs w:val="26"/>
        </w:rPr>
        <w:t>: Это лишь обобщенное понятие (множество) идентификации ресурса, включающее в нашем случае как URL, так и URN, как по отдельности, так и совместно. Т.е. мы можем считать, что: URI = URL или URI = URN или URI = URL + URN</w:t>
      </w:r>
    </w:p>
    <w:p w:rsidR="005B6422" w:rsidRPr="005B6422" w:rsidRDefault="005B6422" w:rsidP="005B6422">
      <w:pPr>
        <w:pStyle w:val="3"/>
        <w:shd w:val="clear" w:color="auto" w:fill="FFFFFF"/>
        <w:spacing w:before="0" w:beforeAutospacing="0" w:after="0" w:afterAutospacing="0"/>
        <w:ind w:left="142"/>
        <w:rPr>
          <w:b w:val="0"/>
          <w:bCs w:val="0"/>
          <w:sz w:val="26"/>
          <w:szCs w:val="26"/>
        </w:rPr>
      </w:pPr>
      <w:r w:rsidRPr="005B6422">
        <w:rPr>
          <w:b w:val="0"/>
          <w:bCs w:val="0"/>
          <w:sz w:val="26"/>
          <w:szCs w:val="26"/>
        </w:rPr>
        <w:t>Подведем итоги</w:t>
      </w:r>
    </w:p>
    <w:p w:rsidR="005B6422" w:rsidRPr="005B6422" w:rsidRDefault="005B6422" w:rsidP="005B6422">
      <w:pPr>
        <w:pStyle w:val="a7"/>
        <w:shd w:val="clear" w:color="auto" w:fill="FFFFFF"/>
        <w:spacing w:before="0" w:beforeAutospacing="0" w:after="0" w:afterAutospacing="0"/>
        <w:ind w:left="142"/>
        <w:jc w:val="both"/>
        <w:rPr>
          <w:sz w:val="26"/>
          <w:szCs w:val="26"/>
        </w:rPr>
      </w:pPr>
      <w:r w:rsidRPr="005B6422">
        <w:rPr>
          <w:sz w:val="26"/>
          <w:szCs w:val="26"/>
        </w:rPr>
        <w:t>URI - это абстракция концепции идентификации,</w:t>
      </w:r>
      <w:r w:rsidRPr="005B6422">
        <w:rPr>
          <w:sz w:val="26"/>
          <w:szCs w:val="26"/>
        </w:rPr>
        <w:br/>
        <w:t>а URL и URN - это конкретные реализации - полного адреса ресурса и уникального контекстного имени соответственно.</w:t>
      </w:r>
    </w:p>
    <w:p w:rsidR="005B6422" w:rsidRPr="005B6422" w:rsidRDefault="005B6422" w:rsidP="005B6422">
      <w:pPr>
        <w:spacing w:after="0" w:line="240" w:lineRule="auto"/>
        <w:ind w:left="142"/>
        <w:rPr>
          <w:rFonts w:ascii="Times New Roman" w:hAnsi="Times New Roman" w:cs="Times New Roman"/>
          <w:sz w:val="26"/>
          <w:szCs w:val="26"/>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10) Идемпотентные HTTP методы</w:t>
      </w:r>
    </w:p>
    <w:p w:rsidR="005B6422" w:rsidRPr="005B6422"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sz w:val="26"/>
          <w:szCs w:val="26"/>
          <w:shd w:val="clear" w:color="auto" w:fill="FFFFFF"/>
        </w:rPr>
        <w:t>Метод HTTP является идемпотентным, если повторный идентичный запрос, сделанный один или несколько раз подряд, имеет один и тот же эффект, не изменяющий состояние сервера. Другими словами, идемпотентный метод не должен иметь никаких побочных эффектов (side-effects), кроме сбора статистики или подобных операций. Корректно реализованные методы </w:t>
      </w:r>
      <w:hyperlink r:id="rId35" w:history="1">
        <w:r w:rsidRPr="005B6422">
          <w:rPr>
            <w:rStyle w:val="HTML"/>
            <w:rFonts w:ascii="Times New Roman" w:eastAsiaTheme="minorHAnsi" w:hAnsi="Times New Roman" w:cs="Times New Roman"/>
            <w:sz w:val="26"/>
            <w:szCs w:val="26"/>
            <w:u w:val="single"/>
            <w:shd w:val="clear" w:color="auto" w:fill="FFFFFF"/>
          </w:rPr>
          <w:t>GET</w:t>
        </w:r>
      </w:hyperlink>
      <w:r w:rsidRPr="005B6422">
        <w:rPr>
          <w:rFonts w:ascii="Times New Roman" w:hAnsi="Times New Roman" w:cs="Times New Roman"/>
          <w:sz w:val="26"/>
          <w:szCs w:val="26"/>
          <w:shd w:val="clear" w:color="auto" w:fill="FFFFFF"/>
        </w:rPr>
        <w:t>, </w:t>
      </w:r>
      <w:hyperlink r:id="rId36" w:history="1">
        <w:r w:rsidRPr="005B6422">
          <w:rPr>
            <w:rStyle w:val="HTML"/>
            <w:rFonts w:ascii="Times New Roman" w:eastAsiaTheme="minorHAnsi" w:hAnsi="Times New Roman" w:cs="Times New Roman"/>
            <w:sz w:val="26"/>
            <w:szCs w:val="26"/>
            <w:u w:val="single"/>
            <w:shd w:val="clear" w:color="auto" w:fill="FFFFFF"/>
          </w:rPr>
          <w:t>HEAD</w:t>
        </w:r>
      </w:hyperlink>
      <w:r w:rsidRPr="005B6422">
        <w:rPr>
          <w:rFonts w:ascii="Times New Roman" w:hAnsi="Times New Roman" w:cs="Times New Roman"/>
          <w:sz w:val="26"/>
          <w:szCs w:val="26"/>
          <w:shd w:val="clear" w:color="auto" w:fill="FFFFFF"/>
        </w:rPr>
        <w:t>, </w:t>
      </w:r>
      <w:hyperlink r:id="rId37" w:history="1">
        <w:r w:rsidRPr="005B6422">
          <w:rPr>
            <w:rStyle w:val="HTML"/>
            <w:rFonts w:ascii="Times New Roman" w:eastAsiaTheme="minorHAnsi" w:hAnsi="Times New Roman" w:cs="Times New Roman"/>
            <w:sz w:val="26"/>
            <w:szCs w:val="26"/>
            <w:u w:val="single"/>
            <w:shd w:val="clear" w:color="auto" w:fill="FFFFFF"/>
          </w:rPr>
          <w:t>PUT</w:t>
        </w:r>
      </w:hyperlink>
      <w:r w:rsidRPr="005B6422">
        <w:rPr>
          <w:rFonts w:ascii="Times New Roman" w:hAnsi="Times New Roman" w:cs="Times New Roman"/>
          <w:sz w:val="26"/>
          <w:szCs w:val="26"/>
          <w:shd w:val="clear" w:color="auto" w:fill="FFFFFF"/>
        </w:rPr>
        <w:t> и </w:t>
      </w:r>
      <w:hyperlink r:id="rId38" w:history="1">
        <w:r w:rsidRPr="005B6422">
          <w:rPr>
            <w:rStyle w:val="HTML"/>
            <w:rFonts w:ascii="Times New Roman" w:eastAsiaTheme="minorHAnsi" w:hAnsi="Times New Roman" w:cs="Times New Roman"/>
            <w:sz w:val="26"/>
            <w:szCs w:val="26"/>
            <w:u w:val="single"/>
            <w:shd w:val="clear" w:color="auto" w:fill="FFFFFF"/>
          </w:rPr>
          <w:t>DELETE</w:t>
        </w:r>
      </w:hyperlink>
      <w:r w:rsidRPr="005B6422">
        <w:rPr>
          <w:rFonts w:ascii="Times New Roman" w:hAnsi="Times New Roman" w:cs="Times New Roman"/>
          <w:sz w:val="26"/>
          <w:szCs w:val="26"/>
          <w:shd w:val="clear" w:color="auto" w:fill="FFFFFF"/>
        </w:rPr>
        <w:t> </w:t>
      </w:r>
      <w:r w:rsidRPr="005B6422">
        <w:rPr>
          <w:rStyle w:val="aa"/>
          <w:rFonts w:ascii="Times New Roman" w:hAnsi="Times New Roman" w:cs="Times New Roman"/>
          <w:sz w:val="26"/>
          <w:szCs w:val="26"/>
          <w:shd w:val="clear" w:color="auto" w:fill="FFFFFF"/>
        </w:rPr>
        <w:t>идемпотентны</w:t>
      </w:r>
      <w:r w:rsidRPr="005B6422">
        <w:rPr>
          <w:rFonts w:ascii="Times New Roman" w:hAnsi="Times New Roman" w:cs="Times New Roman"/>
          <w:sz w:val="26"/>
          <w:szCs w:val="26"/>
          <w:shd w:val="clear" w:color="auto" w:fill="FFFFFF"/>
        </w:rPr>
        <w:t>, но не метод </w:t>
      </w:r>
      <w:hyperlink r:id="rId39" w:history="1">
        <w:r w:rsidRPr="005B6422">
          <w:rPr>
            <w:rStyle w:val="HTML"/>
            <w:rFonts w:ascii="Times New Roman" w:eastAsiaTheme="minorHAnsi" w:hAnsi="Times New Roman" w:cs="Times New Roman"/>
            <w:sz w:val="26"/>
            <w:szCs w:val="26"/>
            <w:u w:val="single"/>
            <w:shd w:val="clear" w:color="auto" w:fill="FFFFFF"/>
          </w:rPr>
          <w:t>POST</w:t>
        </w:r>
      </w:hyperlink>
      <w:r w:rsidRPr="005B6422">
        <w:rPr>
          <w:rFonts w:ascii="Times New Roman" w:hAnsi="Times New Roman" w:cs="Times New Roman"/>
          <w:sz w:val="26"/>
          <w:szCs w:val="26"/>
          <w:shd w:val="clear" w:color="auto" w:fill="FFFFFF"/>
        </w:rPr>
        <w:t>. Также все </w:t>
      </w:r>
      <w:hyperlink r:id="rId40" w:history="1">
        <w:r w:rsidRPr="005B6422">
          <w:rPr>
            <w:rStyle w:val="a8"/>
            <w:rFonts w:ascii="Times New Roman" w:hAnsi="Times New Roman" w:cs="Times New Roman"/>
            <w:color w:val="auto"/>
            <w:sz w:val="26"/>
            <w:szCs w:val="26"/>
            <w:shd w:val="clear" w:color="auto" w:fill="FFFFFF"/>
          </w:rPr>
          <w:t>безопасные</w:t>
        </w:r>
      </w:hyperlink>
      <w:r w:rsidRPr="005B6422">
        <w:rPr>
          <w:rFonts w:ascii="Times New Roman" w:hAnsi="Times New Roman" w:cs="Times New Roman"/>
          <w:sz w:val="26"/>
          <w:szCs w:val="26"/>
          <w:shd w:val="clear" w:color="auto" w:fill="FFFFFF"/>
        </w:rPr>
        <w:t> методы являются идемпотентными.</w:t>
      </w:r>
    </w:p>
    <w:p w:rsidR="005B6422" w:rsidRPr="005B6422" w:rsidRDefault="005B6422" w:rsidP="005B6422">
      <w:pPr>
        <w:spacing w:after="0" w:line="240" w:lineRule="auto"/>
        <w:ind w:left="142"/>
        <w:rPr>
          <w:rFonts w:ascii="Times New Roman" w:hAnsi="Times New Roman" w:cs="Times New Roman"/>
          <w:sz w:val="26"/>
          <w:szCs w:val="26"/>
          <w:shd w:val="clear" w:color="auto" w:fill="FFFFFF"/>
          <w:lang w:val="ru-RU"/>
        </w:rPr>
      </w:pPr>
      <w:r w:rsidRPr="005B6422">
        <w:rPr>
          <w:rFonts w:ascii="Times New Roman" w:hAnsi="Times New Roman" w:cs="Times New Roman"/>
          <w:sz w:val="26"/>
          <w:szCs w:val="26"/>
          <w:shd w:val="clear" w:color="auto" w:fill="FFFFFF"/>
        </w:rPr>
        <w:t>Метод считается «идемпотентным», если эффект на сервер от одного запроса такой же как от нескольких идентичных запросов такого типа. Из методов запроса, определенных в этой спецификации, PUT, DELETE и безопасные методы (не изменяют состояние сервера) запросов являются идемпотентными.</w:t>
      </w:r>
    </w:p>
    <w:p w:rsidR="005B6422" w:rsidRPr="005B6422" w:rsidRDefault="005B6422" w:rsidP="005B6422">
      <w:pPr>
        <w:shd w:val="clear" w:color="auto" w:fill="FFFFFF"/>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Из спецификации HTTP:</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2201"/>
        <w:gridCol w:w="2503"/>
        <w:gridCol w:w="3305"/>
        <w:gridCol w:w="2416"/>
      </w:tblGrid>
      <w:tr w:rsidR="005B6422" w:rsidRPr="005B6422" w:rsidTr="005B6422">
        <w:trPr>
          <w:tblHeader/>
        </w:trPr>
        <w:tc>
          <w:tcPr>
            <w:tcW w:w="0" w:type="auto"/>
            <w:tcBorders>
              <w:top w:val="single" w:sz="6" w:space="0" w:color="DEE2E6"/>
              <w:bottom w:val="single" w:sz="12" w:space="0" w:color="DEE2E6"/>
            </w:tcBorders>
            <w:shd w:val="clear" w:color="auto" w:fill="FFFFFF"/>
            <w:vAlign w:val="bottom"/>
            <w:hideMark/>
          </w:tcPr>
          <w:p w:rsidR="005B6422" w:rsidRPr="005B6422" w:rsidRDefault="005B6422" w:rsidP="005B6422">
            <w:pPr>
              <w:spacing w:after="0" w:line="240" w:lineRule="auto"/>
              <w:ind w:left="142"/>
              <w:jc w:val="center"/>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lang w:eastAsia="uk-UA"/>
              </w:rPr>
              <w:t>Метода</w:t>
            </w:r>
          </w:p>
        </w:tc>
        <w:tc>
          <w:tcPr>
            <w:tcW w:w="0" w:type="auto"/>
            <w:tcBorders>
              <w:top w:val="single" w:sz="6" w:space="0" w:color="DEE2E6"/>
              <w:bottom w:val="single" w:sz="12" w:space="0" w:color="DEE2E6"/>
            </w:tcBorders>
            <w:shd w:val="clear" w:color="auto" w:fill="FFFFFF"/>
            <w:vAlign w:val="bottom"/>
            <w:hideMark/>
          </w:tcPr>
          <w:p w:rsidR="005B6422" w:rsidRPr="005B6422" w:rsidRDefault="005B6422" w:rsidP="005B6422">
            <w:pPr>
              <w:spacing w:after="0" w:line="240" w:lineRule="auto"/>
              <w:ind w:left="142"/>
              <w:jc w:val="center"/>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lang w:eastAsia="uk-UA"/>
              </w:rPr>
              <w:t>Безопасный</w:t>
            </w:r>
          </w:p>
        </w:tc>
        <w:tc>
          <w:tcPr>
            <w:tcW w:w="0" w:type="auto"/>
            <w:tcBorders>
              <w:top w:val="single" w:sz="6" w:space="0" w:color="DEE2E6"/>
              <w:bottom w:val="single" w:sz="12" w:space="0" w:color="DEE2E6"/>
            </w:tcBorders>
            <w:shd w:val="clear" w:color="auto" w:fill="FFFFFF"/>
            <w:vAlign w:val="bottom"/>
            <w:hideMark/>
          </w:tcPr>
          <w:p w:rsidR="005B6422" w:rsidRPr="005B6422" w:rsidRDefault="005B6422" w:rsidP="005B6422">
            <w:pPr>
              <w:spacing w:after="0" w:line="240" w:lineRule="auto"/>
              <w:ind w:left="142"/>
              <w:jc w:val="center"/>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lang w:eastAsia="uk-UA"/>
              </w:rPr>
              <w:t>Идемпотентный</w:t>
            </w:r>
          </w:p>
        </w:tc>
        <w:tc>
          <w:tcPr>
            <w:tcW w:w="0" w:type="auto"/>
            <w:tcBorders>
              <w:top w:val="single" w:sz="6" w:space="0" w:color="DEE2E6"/>
              <w:bottom w:val="single" w:sz="12" w:space="0" w:color="DEE2E6"/>
            </w:tcBorders>
            <w:shd w:val="clear" w:color="auto" w:fill="FFFFFF"/>
            <w:vAlign w:val="bottom"/>
            <w:hideMark/>
          </w:tcPr>
          <w:p w:rsidR="005B6422" w:rsidRPr="005B6422" w:rsidRDefault="005B6422" w:rsidP="005B6422">
            <w:pPr>
              <w:spacing w:after="0" w:line="240" w:lineRule="auto"/>
              <w:ind w:left="142"/>
              <w:jc w:val="center"/>
              <w:rPr>
                <w:rFonts w:ascii="Times New Roman" w:eastAsia="Times New Roman" w:hAnsi="Times New Roman" w:cs="Times New Roman"/>
                <w:b/>
                <w:bCs/>
                <w:sz w:val="26"/>
                <w:szCs w:val="26"/>
                <w:lang w:eastAsia="uk-UA"/>
              </w:rPr>
            </w:pPr>
            <w:r w:rsidRPr="005B6422">
              <w:rPr>
                <w:rFonts w:ascii="Times New Roman" w:eastAsia="Times New Roman" w:hAnsi="Times New Roman" w:cs="Times New Roman"/>
                <w:b/>
                <w:bCs/>
                <w:sz w:val="26"/>
                <w:szCs w:val="26"/>
                <w:lang w:eastAsia="uk-UA"/>
              </w:rPr>
              <w:t>Ссылка</w:t>
            </w:r>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CONNECT</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1" w:anchor="section-4.3.6" w:history="1">
              <w:r w:rsidR="005B6422" w:rsidRPr="005B6422">
                <w:rPr>
                  <w:rFonts w:ascii="Times New Roman" w:eastAsia="Times New Roman" w:hAnsi="Times New Roman" w:cs="Times New Roman"/>
                  <w:sz w:val="26"/>
                  <w:szCs w:val="26"/>
                  <w:lang w:eastAsia="uk-UA"/>
                </w:rPr>
                <w:t>Section 4.3.6</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DELETE</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2" w:anchor="section-4.3.5" w:history="1">
              <w:r w:rsidR="005B6422" w:rsidRPr="005B6422">
                <w:rPr>
                  <w:rFonts w:ascii="Times New Roman" w:eastAsia="Times New Roman" w:hAnsi="Times New Roman" w:cs="Times New Roman"/>
                  <w:sz w:val="26"/>
                  <w:szCs w:val="26"/>
                  <w:lang w:eastAsia="uk-UA"/>
                </w:rPr>
                <w:t>Section 4.3.5</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GET</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3" w:anchor="section-4.3.1" w:history="1">
              <w:r w:rsidR="005B6422" w:rsidRPr="005B6422">
                <w:rPr>
                  <w:rFonts w:ascii="Times New Roman" w:eastAsia="Times New Roman" w:hAnsi="Times New Roman" w:cs="Times New Roman"/>
                  <w:sz w:val="26"/>
                  <w:szCs w:val="26"/>
                  <w:lang w:eastAsia="uk-UA"/>
                </w:rPr>
                <w:t>Section 4.3.1</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HEAD</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4" w:anchor="section-4.3.2" w:history="1">
              <w:r w:rsidR="005B6422" w:rsidRPr="005B6422">
                <w:rPr>
                  <w:rFonts w:ascii="Times New Roman" w:eastAsia="Times New Roman" w:hAnsi="Times New Roman" w:cs="Times New Roman"/>
                  <w:sz w:val="26"/>
                  <w:szCs w:val="26"/>
                  <w:lang w:eastAsia="uk-UA"/>
                </w:rPr>
                <w:t>Section 4.3.2</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OPTIONS</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5" w:anchor="section-4.3.7" w:history="1">
              <w:r w:rsidR="005B6422" w:rsidRPr="005B6422">
                <w:rPr>
                  <w:rFonts w:ascii="Times New Roman" w:eastAsia="Times New Roman" w:hAnsi="Times New Roman" w:cs="Times New Roman"/>
                  <w:sz w:val="26"/>
                  <w:szCs w:val="26"/>
                  <w:lang w:eastAsia="uk-UA"/>
                </w:rPr>
                <w:t>Section 4.3.7</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POST</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6" w:anchor="section-4.3.3" w:history="1">
              <w:r w:rsidR="005B6422" w:rsidRPr="005B6422">
                <w:rPr>
                  <w:rFonts w:ascii="Times New Roman" w:eastAsia="Times New Roman" w:hAnsi="Times New Roman" w:cs="Times New Roman"/>
                  <w:sz w:val="26"/>
                  <w:szCs w:val="26"/>
                  <w:lang w:eastAsia="uk-UA"/>
                </w:rPr>
                <w:t>Section 4.3.3</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PUT</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нет</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7" w:anchor="section-4.3.4" w:history="1">
              <w:r w:rsidR="005B6422" w:rsidRPr="005B6422">
                <w:rPr>
                  <w:rFonts w:ascii="Times New Roman" w:eastAsia="Times New Roman" w:hAnsi="Times New Roman" w:cs="Times New Roman"/>
                  <w:sz w:val="26"/>
                  <w:szCs w:val="26"/>
                  <w:lang w:eastAsia="uk-UA"/>
                </w:rPr>
                <w:t>Section 4.3.4</w:t>
              </w:r>
            </w:hyperlink>
          </w:p>
        </w:tc>
      </w:tr>
      <w:tr w:rsidR="005B6422" w:rsidRPr="005B6422" w:rsidTr="005B6422">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TRACE</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5B6422" w:rsidP="005B6422">
            <w:pPr>
              <w:spacing w:after="0" w:line="240" w:lineRule="auto"/>
              <w:ind w:left="142"/>
              <w:jc w:val="center"/>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да</w:t>
            </w:r>
          </w:p>
        </w:tc>
        <w:tc>
          <w:tcPr>
            <w:tcW w:w="0" w:type="auto"/>
            <w:tcBorders>
              <w:top w:val="single" w:sz="6" w:space="0" w:color="DEE2E6"/>
            </w:tcBorders>
            <w:shd w:val="clear" w:color="auto" w:fill="FFFFFF"/>
            <w:hideMark/>
          </w:tcPr>
          <w:p w:rsidR="005B6422" w:rsidRPr="005B6422" w:rsidRDefault="000000F1" w:rsidP="005B6422">
            <w:pPr>
              <w:spacing w:after="0" w:line="240" w:lineRule="auto"/>
              <w:ind w:left="142"/>
              <w:rPr>
                <w:rFonts w:ascii="Times New Roman" w:eastAsia="Times New Roman" w:hAnsi="Times New Roman" w:cs="Times New Roman"/>
                <w:sz w:val="26"/>
                <w:szCs w:val="26"/>
                <w:lang w:eastAsia="uk-UA"/>
              </w:rPr>
            </w:pPr>
            <w:hyperlink r:id="rId48" w:anchor="section-4.3.8" w:history="1">
              <w:r w:rsidR="005B6422" w:rsidRPr="005B6422">
                <w:rPr>
                  <w:rFonts w:ascii="Times New Roman" w:eastAsia="Times New Roman" w:hAnsi="Times New Roman" w:cs="Times New Roman"/>
                  <w:sz w:val="26"/>
                  <w:szCs w:val="26"/>
                  <w:lang w:eastAsia="uk-UA"/>
                </w:rPr>
                <w:t>Section 4.3.8</w:t>
              </w:r>
            </w:hyperlink>
          </w:p>
        </w:tc>
      </w:tr>
    </w:tbl>
    <w:p w:rsidR="005B6422" w:rsidRPr="005B6422" w:rsidRDefault="005B6422" w:rsidP="005B6422">
      <w:pPr>
        <w:shd w:val="clear" w:color="auto" w:fill="FFFFFF"/>
        <w:spacing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Согласно стандарту HTTP, запросы типа </w:t>
      </w:r>
      <w:r w:rsidRPr="005B6422">
        <w:rPr>
          <w:rFonts w:ascii="Times New Roman" w:eastAsia="Times New Roman" w:hAnsi="Times New Roman" w:cs="Times New Roman"/>
          <w:sz w:val="26"/>
          <w:szCs w:val="26"/>
          <w:shd w:val="clear" w:color="auto" w:fill="F9F2F4"/>
          <w:lang w:eastAsia="uk-UA"/>
        </w:rPr>
        <w:t>GET</w:t>
      </w:r>
      <w:r w:rsidRPr="005B6422">
        <w:rPr>
          <w:rFonts w:ascii="Times New Roman" w:eastAsia="Times New Roman" w:hAnsi="Times New Roman" w:cs="Times New Roman"/>
          <w:sz w:val="26"/>
          <w:szCs w:val="26"/>
          <w:lang w:eastAsia="uk-UA"/>
        </w:rPr>
        <w:t> считаются идемпотентными.</w:t>
      </w:r>
    </w:p>
    <w:p w:rsidR="005B6422" w:rsidRPr="005B6422" w:rsidRDefault="005B6422" w:rsidP="005B6422">
      <w:pPr>
        <w:spacing w:after="0" w:line="240" w:lineRule="auto"/>
        <w:ind w:left="142"/>
        <w:rPr>
          <w:rFonts w:ascii="Times New Roman" w:hAnsi="Times New Roman" w:cs="Times New Roman"/>
          <w:sz w:val="26"/>
          <w:szCs w:val="26"/>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11) Безопасные HTTP методы</w:t>
      </w:r>
    </w:p>
    <w:p w:rsidR="005B6422" w:rsidRPr="005B6422" w:rsidRDefault="005B6422" w:rsidP="005B6422">
      <w:pPr>
        <w:spacing w:after="0" w:line="240" w:lineRule="auto"/>
        <w:ind w:left="142"/>
        <w:rPr>
          <w:rFonts w:ascii="Times New Roman" w:hAnsi="Times New Roman" w:cs="Times New Roman"/>
          <w:sz w:val="26"/>
          <w:szCs w:val="26"/>
          <w:shd w:val="clear" w:color="auto" w:fill="FFFFFF"/>
          <w:lang w:val="ru-RU"/>
        </w:rPr>
      </w:pPr>
      <w:r w:rsidRPr="005B6422">
        <w:rPr>
          <w:rFonts w:ascii="Times New Roman" w:hAnsi="Times New Roman" w:cs="Times New Roman"/>
          <w:sz w:val="26"/>
          <w:szCs w:val="26"/>
          <w:shd w:val="clear" w:color="auto" w:fill="FFFFFF"/>
        </w:rPr>
        <w:t>Метод HTTP является </w:t>
      </w:r>
      <w:r w:rsidRPr="005B6422">
        <w:rPr>
          <w:rStyle w:val="aa"/>
          <w:rFonts w:ascii="Times New Roman" w:hAnsi="Times New Roman" w:cs="Times New Roman"/>
          <w:sz w:val="26"/>
          <w:szCs w:val="26"/>
          <w:shd w:val="clear" w:color="auto" w:fill="FFFFFF"/>
        </w:rPr>
        <w:t>безопасным</w:t>
      </w:r>
      <w:r w:rsidRPr="005B6422">
        <w:rPr>
          <w:rFonts w:ascii="Times New Roman" w:hAnsi="Times New Roman" w:cs="Times New Roman"/>
          <w:sz w:val="26"/>
          <w:szCs w:val="26"/>
          <w:shd w:val="clear" w:color="auto" w:fill="FFFFFF"/>
        </w:rPr>
        <w:t>, если он не меняет состояние сервера. Другими словами, безопасный метод проводит операции "только чтение" (read-only). Несколько следующих методов HTTP безопасные: </w:t>
      </w:r>
      <w:hyperlink r:id="rId49" w:history="1">
        <w:r w:rsidRPr="005B6422">
          <w:rPr>
            <w:rStyle w:val="HTML"/>
            <w:rFonts w:ascii="Times New Roman" w:eastAsiaTheme="minorHAnsi" w:hAnsi="Times New Roman" w:cs="Times New Roman"/>
            <w:sz w:val="26"/>
            <w:szCs w:val="26"/>
            <w:u w:val="single"/>
            <w:shd w:val="clear" w:color="auto" w:fill="FFFFFF"/>
          </w:rPr>
          <w:t>GET</w:t>
        </w:r>
      </w:hyperlink>
      <w:r w:rsidRPr="005B6422">
        <w:rPr>
          <w:rFonts w:ascii="Times New Roman" w:hAnsi="Times New Roman" w:cs="Times New Roman"/>
          <w:sz w:val="26"/>
          <w:szCs w:val="26"/>
          <w:shd w:val="clear" w:color="auto" w:fill="FFFFFF"/>
        </w:rPr>
        <w:t>, </w:t>
      </w:r>
      <w:hyperlink r:id="rId50" w:history="1">
        <w:r w:rsidRPr="005B6422">
          <w:rPr>
            <w:rStyle w:val="HTML"/>
            <w:rFonts w:ascii="Times New Roman" w:eastAsiaTheme="minorHAnsi" w:hAnsi="Times New Roman" w:cs="Times New Roman"/>
            <w:sz w:val="26"/>
            <w:szCs w:val="26"/>
            <w:u w:val="single"/>
            <w:shd w:val="clear" w:color="auto" w:fill="FFFFFF"/>
          </w:rPr>
          <w:t>HEAD</w:t>
        </w:r>
      </w:hyperlink>
      <w:r w:rsidRPr="005B6422">
        <w:rPr>
          <w:rFonts w:ascii="Times New Roman" w:hAnsi="Times New Roman" w:cs="Times New Roman"/>
          <w:sz w:val="26"/>
          <w:szCs w:val="26"/>
          <w:shd w:val="clear" w:color="auto" w:fill="FFFFFF"/>
        </w:rPr>
        <w:t> или </w:t>
      </w:r>
      <w:hyperlink r:id="rId51" w:history="1">
        <w:r w:rsidRPr="005B6422">
          <w:rPr>
            <w:rStyle w:val="HTML"/>
            <w:rFonts w:ascii="Times New Roman" w:eastAsiaTheme="minorHAnsi" w:hAnsi="Times New Roman" w:cs="Times New Roman"/>
            <w:sz w:val="26"/>
            <w:szCs w:val="26"/>
            <w:u w:val="single"/>
            <w:shd w:val="clear" w:color="auto" w:fill="FFFFFF"/>
          </w:rPr>
          <w:t>OPTIONS</w:t>
        </w:r>
      </w:hyperlink>
      <w:r w:rsidRPr="005B6422">
        <w:rPr>
          <w:rFonts w:ascii="Times New Roman" w:hAnsi="Times New Roman" w:cs="Times New Roman"/>
          <w:sz w:val="26"/>
          <w:szCs w:val="26"/>
          <w:shd w:val="clear" w:color="auto" w:fill="FFFFFF"/>
        </w:rPr>
        <w:t>. Все безопасные методы являются также </w:t>
      </w:r>
      <w:hyperlink r:id="rId52" w:history="1">
        <w:r w:rsidRPr="005B6422">
          <w:rPr>
            <w:rStyle w:val="a8"/>
            <w:rFonts w:ascii="Times New Roman" w:hAnsi="Times New Roman" w:cs="Times New Roman"/>
            <w:color w:val="auto"/>
            <w:sz w:val="26"/>
            <w:szCs w:val="26"/>
            <w:shd w:val="clear" w:color="auto" w:fill="FFFFFF"/>
          </w:rPr>
          <w:t>идемпотентными</w:t>
        </w:r>
      </w:hyperlink>
      <w:r w:rsidRPr="005B6422">
        <w:rPr>
          <w:rFonts w:ascii="Times New Roman" w:hAnsi="Times New Roman" w:cs="Times New Roman"/>
          <w:sz w:val="26"/>
          <w:szCs w:val="26"/>
          <w:shd w:val="clear" w:color="auto" w:fill="FFFFFF"/>
        </w:rPr>
        <w:t>, как и некоторые другие, но при этом небезопасные, такие как </w:t>
      </w:r>
      <w:hyperlink r:id="rId53" w:history="1">
        <w:r w:rsidRPr="005B6422">
          <w:rPr>
            <w:rStyle w:val="HTML"/>
            <w:rFonts w:ascii="Times New Roman" w:eastAsiaTheme="minorHAnsi" w:hAnsi="Times New Roman" w:cs="Times New Roman"/>
            <w:sz w:val="26"/>
            <w:szCs w:val="26"/>
            <w:u w:val="single"/>
            <w:shd w:val="clear" w:color="auto" w:fill="FFFFFF"/>
          </w:rPr>
          <w:t>PUT</w:t>
        </w:r>
      </w:hyperlink>
      <w:r w:rsidRPr="005B6422">
        <w:rPr>
          <w:rFonts w:ascii="Times New Roman" w:hAnsi="Times New Roman" w:cs="Times New Roman"/>
          <w:sz w:val="26"/>
          <w:szCs w:val="26"/>
          <w:shd w:val="clear" w:color="auto" w:fill="FFFFFF"/>
        </w:rPr>
        <w:t> или </w:t>
      </w:r>
      <w:hyperlink r:id="rId54" w:history="1">
        <w:r w:rsidRPr="005B6422">
          <w:rPr>
            <w:rStyle w:val="HTML"/>
            <w:rFonts w:ascii="Times New Roman" w:eastAsiaTheme="minorHAnsi" w:hAnsi="Times New Roman" w:cs="Times New Roman"/>
            <w:sz w:val="26"/>
            <w:szCs w:val="26"/>
            <w:u w:val="single"/>
            <w:shd w:val="clear" w:color="auto" w:fill="FFFFFF"/>
          </w:rPr>
          <w:t>DELETE</w:t>
        </w:r>
      </w:hyperlink>
      <w:r w:rsidRPr="005B6422">
        <w:rPr>
          <w:rFonts w:ascii="Times New Roman" w:hAnsi="Times New Roman" w:cs="Times New Roman"/>
          <w:sz w:val="26"/>
          <w:szCs w:val="26"/>
          <w:shd w:val="clear" w:color="auto" w:fill="FFFFFF"/>
        </w:rPr>
        <w:t>.</w:t>
      </w:r>
    </w:p>
    <w:p w:rsidR="005B6422" w:rsidRPr="005B6422" w:rsidRDefault="005B6422" w:rsidP="005B6422">
      <w:pPr>
        <w:pStyle w:val="a7"/>
        <w:shd w:val="clear" w:color="auto" w:fill="FFFFFF"/>
        <w:spacing w:after="0" w:afterAutospacing="0"/>
        <w:ind w:left="142"/>
        <w:rPr>
          <w:sz w:val="26"/>
          <w:szCs w:val="26"/>
        </w:rPr>
      </w:pPr>
      <w:r w:rsidRPr="005B6422">
        <w:rPr>
          <w:sz w:val="26"/>
          <w:szCs w:val="26"/>
        </w:rPr>
        <w:t>Даже если безопасные методы являются по существу "только для чтения", сервер всё равно может сменить своё состояние: например, он может сохранять статистику. Что существенно, так то, когда клиент вызывает безопасный метод, то он не запрашивает никаких изменений на сервере, и поэтому не создаёт дополнительную нагрузку на сервер. Браузеры могут вызывать безопасные методы, не опасаясь причинить вред серверу: это позволяет им выполнять некоторые действия, например, предварительная загрузка без риска. Поисковые роботы также полагаются на вызовы безопасных методов.</w:t>
      </w:r>
    </w:p>
    <w:p w:rsidR="005B6422" w:rsidRPr="005B6422" w:rsidRDefault="005B6422" w:rsidP="005B6422">
      <w:pPr>
        <w:pStyle w:val="a7"/>
        <w:shd w:val="clear" w:color="auto" w:fill="FFFFFF"/>
        <w:spacing w:after="0" w:afterAutospacing="0"/>
        <w:ind w:left="142"/>
        <w:rPr>
          <w:sz w:val="26"/>
          <w:szCs w:val="26"/>
        </w:rPr>
      </w:pPr>
      <w:r w:rsidRPr="005B6422">
        <w:rPr>
          <w:sz w:val="26"/>
          <w:szCs w:val="26"/>
        </w:rPr>
        <w:lastRenderedPageBreak/>
        <w:t>Безопасные методы не обязательно должны обрабатывать только статичные файлы; сервер может генерировать ответ "на-лету", пока скрипт, генерирующий ответ, гарантирует безопасность: он не должен вызывать внешних эффектов, таких как формирование заказов, отправка писем и др..</w:t>
      </w:r>
    </w:p>
    <w:p w:rsidR="005B6422" w:rsidRPr="005B6422" w:rsidRDefault="005B6422" w:rsidP="005B6422">
      <w:pPr>
        <w:pStyle w:val="a7"/>
        <w:shd w:val="clear" w:color="auto" w:fill="FFFFFF"/>
        <w:spacing w:after="0" w:afterAutospacing="0"/>
        <w:ind w:left="142"/>
        <w:rPr>
          <w:sz w:val="26"/>
          <w:szCs w:val="26"/>
        </w:rPr>
      </w:pPr>
      <w:r w:rsidRPr="005B6422">
        <w:rPr>
          <w:sz w:val="26"/>
          <w:szCs w:val="26"/>
        </w:rPr>
        <w:t>Правильная реализация безопасного метода - это ответственность </w:t>
      </w:r>
      <w:r w:rsidRPr="005B6422">
        <w:rPr>
          <w:rStyle w:val="aa"/>
          <w:sz w:val="26"/>
          <w:szCs w:val="26"/>
        </w:rPr>
        <w:t>серверного приложения</w:t>
      </w:r>
      <w:r w:rsidRPr="005B6422">
        <w:rPr>
          <w:sz w:val="26"/>
          <w:szCs w:val="26"/>
        </w:rPr>
        <w:t>, потому что сам веб-сервер, будь то Apache, nginx, IIS это соблюсти не сможет. В частности, приложение не должно разрешать изменение состояния сервера запросами </w:t>
      </w:r>
      <w:hyperlink r:id="rId55" w:history="1">
        <w:r w:rsidRPr="005B6422">
          <w:rPr>
            <w:rStyle w:val="HTML"/>
            <w:rFonts w:ascii="Times New Roman" w:hAnsi="Times New Roman" w:cs="Times New Roman"/>
            <w:sz w:val="26"/>
            <w:szCs w:val="26"/>
            <w:u w:val="single"/>
          </w:rPr>
          <w:t>GET</w:t>
        </w:r>
      </w:hyperlink>
      <w:r w:rsidRPr="005B6422">
        <w:rPr>
          <w:sz w:val="26"/>
          <w:szCs w:val="26"/>
        </w:rPr>
        <w:t>.</w:t>
      </w:r>
    </w:p>
    <w:p w:rsidR="005B6422" w:rsidRPr="005B6422" w:rsidRDefault="005B6422" w:rsidP="005B6422">
      <w:pPr>
        <w:spacing w:after="0" w:line="240" w:lineRule="auto"/>
        <w:ind w:left="142"/>
        <w:rPr>
          <w:rFonts w:ascii="Times New Roman" w:hAnsi="Times New Roman" w:cs="Times New Roman"/>
          <w:sz w:val="26"/>
          <w:szCs w:val="26"/>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12) Иденфикация, Аутентификация, Авторизация</w:t>
      </w:r>
    </w:p>
    <w:p w:rsidR="005B6422" w:rsidRPr="005B6422" w:rsidRDefault="005B6422" w:rsidP="005B6422">
      <w:pPr>
        <w:numPr>
          <w:ilvl w:val="0"/>
          <w:numId w:val="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Идентификация —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rsidR="005B6422" w:rsidRPr="005B6422" w:rsidRDefault="005B6422" w:rsidP="005B6422">
      <w:pPr>
        <w:numPr>
          <w:ilvl w:val="0"/>
          <w:numId w:val="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rsidR="005B6422" w:rsidRPr="005B6422" w:rsidRDefault="005B6422" w:rsidP="005B6422">
      <w:pPr>
        <w:numPr>
          <w:ilvl w:val="0"/>
          <w:numId w:val="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Авторизация — предоставление определенному лицу или группе лиц прав на выполнение определенных действий.</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Скажем, пользователь хочет войти в свой аккаунт Google. Google подходит лучше всего, потому что там процедура входа явным образом разбита на несколько простейших этапов. Вот что при этом происходит:</w:t>
      </w:r>
    </w:p>
    <w:p w:rsidR="005B6422" w:rsidRPr="005B6422" w:rsidRDefault="005B6422" w:rsidP="005B6422">
      <w:pPr>
        <w:numPr>
          <w:ilvl w:val="0"/>
          <w:numId w:val="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Для начала система запрашивает логин, пользователь его указывает, система распознает его как существующий — это </w:t>
      </w:r>
      <w:r w:rsidRPr="005B6422">
        <w:rPr>
          <w:rFonts w:ascii="Times New Roman" w:eastAsia="Times New Roman" w:hAnsi="Times New Roman" w:cs="Times New Roman"/>
          <w:b/>
          <w:bCs/>
          <w:sz w:val="26"/>
          <w:szCs w:val="26"/>
          <w:lang w:eastAsia="uk-UA"/>
        </w:rPr>
        <w:t>идентификация</w:t>
      </w:r>
      <w:r w:rsidRPr="005B6422">
        <w:rPr>
          <w:rFonts w:ascii="Times New Roman" w:eastAsia="Times New Roman" w:hAnsi="Times New Roman" w:cs="Times New Roman"/>
          <w:sz w:val="26"/>
          <w:szCs w:val="26"/>
          <w:lang w:eastAsia="uk-UA"/>
        </w:rPr>
        <w:t>.</w:t>
      </w:r>
    </w:p>
    <w:p w:rsidR="005B6422" w:rsidRPr="005B6422" w:rsidRDefault="005B6422" w:rsidP="005B6422">
      <w:pPr>
        <w:numPr>
          <w:ilvl w:val="0"/>
          <w:numId w:val="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После этого Google просит ввести пароль, пользователь его вводит, и система соглашается, что пользователь, похоже, действительно настоящий, раз пароль совпал, — это </w:t>
      </w:r>
      <w:hyperlink r:id="rId56" w:tgtFrame="_blank" w:history="1">
        <w:r w:rsidRPr="005B6422">
          <w:rPr>
            <w:rFonts w:ascii="Times New Roman" w:eastAsia="Times New Roman" w:hAnsi="Times New Roman" w:cs="Times New Roman"/>
            <w:b/>
            <w:bCs/>
            <w:sz w:val="26"/>
            <w:szCs w:val="26"/>
            <w:lang w:eastAsia="uk-UA"/>
          </w:rPr>
          <w:t>аутентификация</w:t>
        </w:r>
      </w:hyperlink>
      <w:r w:rsidRPr="005B6422">
        <w:rPr>
          <w:rFonts w:ascii="Times New Roman" w:eastAsia="Times New Roman" w:hAnsi="Times New Roman" w:cs="Times New Roman"/>
          <w:sz w:val="26"/>
          <w:szCs w:val="26"/>
          <w:lang w:eastAsia="uk-UA"/>
        </w:rPr>
        <w:t>.</w:t>
      </w:r>
    </w:p>
    <w:p w:rsidR="005B6422" w:rsidRPr="005B6422" w:rsidRDefault="005B6422" w:rsidP="005B6422">
      <w:pPr>
        <w:numPr>
          <w:ilvl w:val="0"/>
          <w:numId w:val="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Скорее всего, Google дополнительно спросит еще и одноразовый код из SMS или приложения. Если пользователь и его правильно введет, то система окончательно согласится с тем, что он настоящий владелец аккаунта, — это </w:t>
      </w:r>
      <w:hyperlink r:id="rId57" w:tgtFrame="_blank" w:history="1">
        <w:r w:rsidRPr="005B6422">
          <w:rPr>
            <w:rFonts w:ascii="Times New Roman" w:eastAsia="Times New Roman" w:hAnsi="Times New Roman" w:cs="Times New Roman"/>
            <w:b/>
            <w:bCs/>
            <w:sz w:val="26"/>
            <w:szCs w:val="26"/>
            <w:lang w:eastAsia="uk-UA"/>
          </w:rPr>
          <w:t>двухфакторная аутентификация</w:t>
        </w:r>
      </w:hyperlink>
      <w:r w:rsidRPr="005B6422">
        <w:rPr>
          <w:rFonts w:ascii="Times New Roman" w:eastAsia="Times New Roman" w:hAnsi="Times New Roman" w:cs="Times New Roman"/>
          <w:sz w:val="26"/>
          <w:szCs w:val="26"/>
          <w:lang w:eastAsia="uk-UA"/>
        </w:rPr>
        <w:t>.</w:t>
      </w:r>
    </w:p>
    <w:p w:rsidR="005B6422" w:rsidRPr="005B6422" w:rsidRDefault="005B6422" w:rsidP="005B6422">
      <w:pPr>
        <w:numPr>
          <w:ilvl w:val="0"/>
          <w:numId w:val="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После этого система предоставит пользователю право читать письма в его почтовом ящике и все в таком духе — это </w:t>
      </w:r>
      <w:hyperlink r:id="rId58" w:tgtFrame="_blank" w:history="1">
        <w:r w:rsidRPr="005B6422">
          <w:rPr>
            <w:rFonts w:ascii="Times New Roman" w:eastAsia="Times New Roman" w:hAnsi="Times New Roman" w:cs="Times New Roman"/>
            <w:b/>
            <w:bCs/>
            <w:sz w:val="26"/>
            <w:szCs w:val="26"/>
            <w:lang w:eastAsia="uk-UA"/>
          </w:rPr>
          <w:t>авторизация</w:t>
        </w:r>
      </w:hyperlink>
      <w:r w:rsidRPr="005B6422">
        <w:rPr>
          <w:rFonts w:ascii="Times New Roman" w:eastAsia="Times New Roman" w:hAnsi="Times New Roman" w:cs="Times New Roman"/>
          <w:sz w:val="26"/>
          <w:szCs w:val="26"/>
          <w:lang w:eastAsia="uk-UA"/>
        </w:rPr>
        <w:t>.</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Аутентификация без предварительной идентификации лишена смысла — пока система не поймет, подлинность чего же надо проверять, совершенно бессмысленно начинать проверку. Для начала надо представиться.</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Идентификация без аутентификации — это просто глупо. Потому что мало ли кто ввел существующий в системе логин! Системе обязательно надо удостовериться, что этот кто-то знает еще и пароль. Но пароль могли подсмотреть или подобрать, поэтому лучше подстраховаться и спросить что-то дополнительное, что может быть известно только данному пользователю: например, одноразовый код для подтверждения входа.</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А вот авторизация без идентификации и тем более аутентификации очень даже возможна. Например, в Google Документах можно публиковать документы так, чтобы они были доступны вообще кому угодно. В этом случае вы как владелец файла увидите сверху надпись, гласящую, что его читает неопознанный енот. Несмотря на то, что енот совершенно неопознанный, система его все же авторизовала — то есть выдала право прочитать этот документ.</w:t>
      </w:r>
    </w:p>
    <w:p w:rsidR="005B6422" w:rsidRPr="005B6422" w:rsidRDefault="005B6422" w:rsidP="005B6422">
      <w:pPr>
        <w:spacing w:after="0" w:line="240" w:lineRule="auto"/>
        <w:ind w:left="142"/>
        <w:rPr>
          <w:rFonts w:ascii="Times New Roman" w:hAnsi="Times New Roman" w:cs="Times New Roman"/>
          <w:sz w:val="26"/>
          <w:szCs w:val="26"/>
        </w:rPr>
      </w:pP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13) Что такое IP</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IP-адрес – это уникальный адрес, идентифицирующий устройство в интернете или локальной сети. IP означает «Интернет-протокол» – набор правил, регулирующих формат данных, отправляемых через интернет или локальную сеть.</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 xml:space="preserve">По сути, IP-адрес – это идентификатор, позволяющий передавать информацию между устройствами в сети: он содержит информацию о местоположении устройства и обеспечивает его </w:t>
      </w:r>
      <w:r w:rsidRPr="005B6422">
        <w:rPr>
          <w:rFonts w:ascii="Times New Roman" w:hAnsi="Times New Roman" w:cs="Times New Roman"/>
          <w:sz w:val="26"/>
          <w:szCs w:val="26"/>
        </w:rPr>
        <w:lastRenderedPageBreak/>
        <w:t>доступность для связи. IP-адреса позволяют различать компьютеры, маршрутизаторы и веб-сайты в интернете и являются важным компонентом работы интернета.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IP-адрес – это строка чисел, разделенных точками. IP-адреса представляют собой набор из четырех чисел, например, 192.158.1.38. Каждое число в этом наборе принадлежит интервалу от 0 до 255. Таким образом, полный диапазон IP-адресации – это адреса от 0.0.0.0 до 255.255.255.255.</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IP-адреса не случайны. Они рассчитываются математически и распределяются </w:t>
      </w:r>
      <w:hyperlink r:id="rId59" w:history="1">
        <w:r w:rsidRPr="005B6422">
          <w:rPr>
            <w:rStyle w:val="a8"/>
            <w:rFonts w:ascii="Times New Roman" w:hAnsi="Times New Roman" w:cs="Times New Roman"/>
            <w:color w:val="auto"/>
            <w:sz w:val="26"/>
            <w:szCs w:val="26"/>
          </w:rPr>
          <w:t>Администрацией адресного пространства Интернета</w:t>
        </w:r>
      </w:hyperlink>
      <w:r w:rsidRPr="005B6422">
        <w:rPr>
          <w:rFonts w:ascii="Times New Roman" w:hAnsi="Times New Roman" w:cs="Times New Roman"/>
          <w:sz w:val="26"/>
          <w:szCs w:val="26"/>
        </w:rPr>
        <w:t> (Internet Assigned Numbers Authority, IANA), подразделением </w:t>
      </w:r>
      <w:hyperlink r:id="rId60" w:history="1">
        <w:r w:rsidRPr="005B6422">
          <w:rPr>
            <w:rStyle w:val="a8"/>
            <w:rFonts w:ascii="Times New Roman" w:hAnsi="Times New Roman" w:cs="Times New Roman"/>
            <w:color w:val="auto"/>
            <w:sz w:val="26"/>
            <w:szCs w:val="26"/>
          </w:rPr>
          <w:t>Корпорации по присвоению имен и номеров в Интернете</w:t>
        </w:r>
      </w:hyperlink>
      <w:r w:rsidRPr="005B6422">
        <w:rPr>
          <w:rFonts w:ascii="Times New Roman" w:hAnsi="Times New Roman" w:cs="Times New Roman"/>
          <w:sz w:val="26"/>
          <w:szCs w:val="26"/>
        </w:rPr>
        <w:t> (Internet Corporation for Assigned Names and Numbers, ICANN). ICANN – это некоммерческая организация, основанная в США в 1998 году с целью поддержки безопасности интернета и обеспечения его доступности для всех пользователей. Каждый раз, когда кто-либо регистрирует домен в интернете, он пользуется услугами регистратора доменных имен, который платит ICANN небольшой сбор за регистрацию домена.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Использование IP-адресов обычно происходит незаметно. Процесс работает следующим образом:</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Устройство подключается к интернету не напрямую: сначала оно подключается к сети, подключенной к интернету, а сеть, в свою очередь, предоставляет устройству доступ к интернету.</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Если вы находитесь дома, скорее всего, этой сетью является сеть вашего интернет-провайдера. В офисе это будет сеть вашей компании.</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IP-адрес назначается устройству вашим интернет-провайдером.</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Ваша интернет-активность проходит через интернет-провайдера, а он перенаправляет вам ответы на запросы, используя ваш IP-адрес. Поскольку провайдер предоставляет доступ в Интернет, его роль заключается в назначении IP-адрес вашему устройству.</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Однако ваш IP-адрес может измениться, например, при включение или выключение модема или маршрутизатора. Можно также связаться с интернет-провайдером, чтобы он изменил IP-адрес.</w:t>
      </w:r>
    </w:p>
    <w:p w:rsidR="005B6422" w:rsidRPr="005B6422" w:rsidRDefault="005B6422" w:rsidP="005B6422">
      <w:pPr>
        <w:numPr>
          <w:ilvl w:val="0"/>
          <w:numId w:val="10"/>
        </w:num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Если вы находитесь вне дома, например, путешествуете, и берете с собой устройство, домашний IP-адрес не закрепляется за устройством. Это связано с тем, что устройство будет использовать другую сеть (Wi-Fi в отеле, аэропорту, кафе) для доступа в интернет и другой временный IP-адрес, назначенный интернет-провайдером в отеле, аэропорту или кафе.</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Типы IP-адресов</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Существуют разные категории IP-адресов, и в каждой категории имеются разные типы.</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Клиентские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У каждого человека или компании с тарифным планом на получение интернет-услуг есть два типа IP-адресов: частный и общедоступный. Термины частный и общедоступный относятся к сетевому расположению: частный IP-адрес используется внутри сети, а общедоступный – за пределами сети.</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Частные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Каждое устройство, которое подключается к вашей интернет-сети, имеет частный IP-адрес. Это могут быть компьютеры, смартфоны, планшеты, а также любые устройства с поддержкой Bluetooth, такие как динамики, принтеры, смарт-телевизоры. С развитием интернета вещей растет и количество частных IP-адресов в домашней сети. Маршрутизатору необходимо идентифицировать каждое из этих устройств, а многие устройства также должны идентифицировать друг друга. Поэтому маршрутизатор генерирует частные IP-адреса, которые являются уникальными идентификаторами каждого устройства и позволяют различать их в сети.</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Общедоступные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Общедоступный IP-адрес – это основной адрес, связанный со всей сетью. Каждое подключенное устройство имеет собственный IP-адрес, но они также включены в состав основного IP-адреса сети. Как было описано выше, общедоступный IP-адрес предоставляется маршрутизатору интернет-провайдером. Обычно у интернет-провайдеров есть большой пул IP-адресов, которые они присваивают клиентам. Общедоступный IP-адрес – это адрес, который устройства за пределами интернет-сети будут использовать для распознавания этой сети.</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Общедоступные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Общедоступные IP-адреса бывают двух видов: динамические и статические.</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Динамические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Динамические IP-адреса меняются автоматически и регулярно. Интернет-провайдеры покупают большой пул IP-адресов и автоматически присваивают их своим клиентам. Периодически они меняют присвоенные IP-адреса и помещают старые IP-адреса обратно в пул для использования другими клиентами. Обоснованием этого подхода служит экономия средств провайдера. Автоматизация регулярного изменения IP-адресов позволяет им не выполнять никаких действий для восстановления IP-адреса клиента, например, если он переезжает. Также имеются преимущества с точки зрения безопасности, поскольку изменение IP-адреса затрудняет взлом сетевого интерфейса злоумышленниками.</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Статические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 отличие от динамических IP-адресов, статические IP- адреса остаются неизменными. После того, как сеть назначает IP-адрес, он остается неизменным. Большинству частных лиц и организаций не нужны статические IP-адреса, но для организаций, планирующих размещать собственные серверы, наличие статического IP-адреса крайне важно. Это связано с тем, что статический IP-адрес гарантирует, что привязанные к нему веб-сайты и адреса электронной почты будут иметь постоянные IP-адреса. Это очень важно, если требуется, чтобы другие устройства могли находить их в интернете.</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 результате возникла классификация по типам IP-адресов веб-сайтов.</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Два типа IP-адресов веб-сайтов</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Для владельцев веб-сайтов, использующих пакет веб-хостинга (что характерно для большинства веб-сайтов), а не собственный сервер, существует два типа IP-адресов веб-сайтов: общие и выделенные.</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Общие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Веб-сайты, использующие общие хостинговые планы от провайдеров веб-хостинга, обычно являются одним из многих веб-сайтов, размещенных на одном сервере. Это, как правило, веб-сайты физических лиц или компаний малого и среднего бизнеса, с ограниченным объемом трафика, количеством страниц и т. д. Такие веб-сайты имеют общие IP-адреса.</w:t>
      </w:r>
    </w:p>
    <w:p w:rsidR="005B6422" w:rsidRPr="005B6422" w:rsidRDefault="005B6422" w:rsidP="005B6422">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Выделенные IP-адреса</w:t>
      </w:r>
    </w:p>
    <w:p w:rsidR="005B6422" w:rsidRPr="005B6422" w:rsidRDefault="005B6422" w:rsidP="005B6422">
      <w:pPr>
        <w:spacing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В некоторых тарифных планах веб-хостинга есть возможность приобрести выделенный IP-адрес (или адреса). Это может упростить получение SSL-сертификата и позволяет использовать собственный FTP-сервер (сервер протокола передачи файлов). Кроме того, это упрощает организацию общего доступа и передачу файлов в рамках организации и позволяет использовать анонимный FTP-доступ. Выделенный IP-адрес также позволяет получить доступ к веб-сайту, используя только IP-адрес, а не доменное имя. Это полезно, если требуется создать и протестировать его перед регистрацией домена.</w:t>
      </w:r>
    </w:p>
    <w:p w:rsidR="006B7C38" w:rsidRPr="005B6422"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highlight w:val="yellow"/>
          <w:u w:val="single"/>
        </w:rPr>
        <w:t>14) Что такое октаты в DNS</w:t>
      </w:r>
    </w:p>
    <w:p w:rsidR="005B6422" w:rsidRPr="005B6422" w:rsidRDefault="005B6422" w:rsidP="005B6422">
      <w:pPr>
        <w:spacing w:after="0" w:line="240" w:lineRule="auto"/>
        <w:ind w:left="142"/>
        <w:jc w:val="center"/>
        <w:rPr>
          <w:rFonts w:ascii="Times New Roman" w:hAnsi="Times New Roman" w:cs="Times New Roman"/>
          <w:b/>
          <w:i/>
          <w:sz w:val="26"/>
          <w:szCs w:val="26"/>
          <w:u w:val="single"/>
          <w:lang w:val="ru-RU"/>
        </w:rPr>
      </w:pPr>
    </w:p>
    <w:p w:rsidR="006B7C38" w:rsidRPr="000000F1" w:rsidRDefault="006B7C38" w:rsidP="005B6422">
      <w:pPr>
        <w:spacing w:after="0" w:line="240" w:lineRule="auto"/>
        <w:ind w:left="142"/>
        <w:jc w:val="center"/>
        <w:rPr>
          <w:rFonts w:ascii="Times New Roman" w:hAnsi="Times New Roman" w:cs="Times New Roman"/>
          <w:b/>
          <w:i/>
          <w:sz w:val="26"/>
          <w:szCs w:val="26"/>
          <w:u w:val="single"/>
          <w:lang w:val="ru-RU"/>
        </w:rPr>
      </w:pPr>
      <w:r w:rsidRPr="005B6422">
        <w:rPr>
          <w:rFonts w:ascii="Times New Roman" w:hAnsi="Times New Roman" w:cs="Times New Roman"/>
          <w:b/>
          <w:i/>
          <w:sz w:val="26"/>
          <w:szCs w:val="26"/>
          <w:u w:val="single"/>
        </w:rPr>
        <w:t>15) Что такое порт, сколько портов у Linux сервера</w:t>
      </w:r>
    </w:p>
    <w:p w:rsidR="00334F47" w:rsidRPr="00334F47" w:rsidRDefault="00334F47" w:rsidP="00334F47">
      <w:pPr>
        <w:spacing w:after="0" w:line="240" w:lineRule="auto"/>
        <w:ind w:left="142"/>
        <w:rPr>
          <w:rFonts w:ascii="Times New Roman" w:hAnsi="Times New Roman" w:cs="Times New Roman"/>
          <w:sz w:val="26"/>
          <w:szCs w:val="26"/>
        </w:rPr>
      </w:pPr>
      <w:r w:rsidRPr="00334F47">
        <w:rPr>
          <w:rFonts w:ascii="Times New Roman" w:hAnsi="Times New Roman" w:cs="Times New Roman"/>
          <w:sz w:val="26"/>
          <w:szCs w:val="26"/>
        </w:rPr>
        <w:t>Прежде всего, порт представляет собой логический объект, который является конечной точкой связи. Он непосредственно связан с процессом или службой в операционной системе. При этом, любой порт способен находиться в одном из четырех возможных состояний: </w:t>
      </w:r>
      <w:r w:rsidRPr="00334F47">
        <w:rPr>
          <w:rFonts w:ascii="Times New Roman" w:hAnsi="Times New Roman" w:cs="Times New Roman"/>
          <w:b/>
          <w:bCs/>
          <w:sz w:val="26"/>
          <w:szCs w:val="26"/>
        </w:rPr>
        <w:t>открытом</w:t>
      </w:r>
      <w:r w:rsidRPr="00334F47">
        <w:rPr>
          <w:rFonts w:ascii="Times New Roman" w:hAnsi="Times New Roman" w:cs="Times New Roman"/>
          <w:sz w:val="26"/>
          <w:szCs w:val="26"/>
        </w:rPr>
        <w:t>, </w:t>
      </w:r>
      <w:r w:rsidRPr="00334F47">
        <w:rPr>
          <w:rFonts w:ascii="Times New Roman" w:hAnsi="Times New Roman" w:cs="Times New Roman"/>
          <w:b/>
          <w:bCs/>
          <w:sz w:val="26"/>
          <w:szCs w:val="26"/>
        </w:rPr>
        <w:t>закрытом</w:t>
      </w:r>
      <w:r w:rsidRPr="00334F47">
        <w:rPr>
          <w:rFonts w:ascii="Times New Roman" w:hAnsi="Times New Roman" w:cs="Times New Roman"/>
          <w:sz w:val="26"/>
          <w:szCs w:val="26"/>
        </w:rPr>
        <w:t>, </w:t>
      </w:r>
      <w:r w:rsidRPr="00334F47">
        <w:rPr>
          <w:rFonts w:ascii="Times New Roman" w:hAnsi="Times New Roman" w:cs="Times New Roman"/>
          <w:b/>
          <w:bCs/>
          <w:sz w:val="26"/>
          <w:szCs w:val="26"/>
        </w:rPr>
        <w:t>отфильтрованном</w:t>
      </w:r>
      <w:r w:rsidRPr="00334F47">
        <w:rPr>
          <w:rFonts w:ascii="Times New Roman" w:hAnsi="Times New Roman" w:cs="Times New Roman"/>
          <w:sz w:val="26"/>
          <w:szCs w:val="26"/>
        </w:rPr>
        <w:t> (filtered) или </w:t>
      </w:r>
      <w:r w:rsidRPr="00334F47">
        <w:rPr>
          <w:rFonts w:ascii="Times New Roman" w:hAnsi="Times New Roman" w:cs="Times New Roman"/>
          <w:b/>
          <w:bCs/>
          <w:sz w:val="26"/>
          <w:szCs w:val="26"/>
        </w:rPr>
        <w:t>нефильтрованном </w:t>
      </w:r>
      <w:r w:rsidRPr="00334F47">
        <w:rPr>
          <w:rFonts w:ascii="Times New Roman" w:hAnsi="Times New Roman" w:cs="Times New Roman"/>
          <w:sz w:val="26"/>
          <w:szCs w:val="26"/>
        </w:rPr>
        <w:t>(unfiltered)</w:t>
      </w:r>
      <w:r w:rsidRPr="00334F47">
        <w:rPr>
          <w:rFonts w:ascii="Times New Roman" w:hAnsi="Times New Roman" w:cs="Times New Roman"/>
          <w:b/>
          <w:bCs/>
          <w:sz w:val="26"/>
          <w:szCs w:val="26"/>
        </w:rPr>
        <w:t>.</w:t>
      </w:r>
      <w:r w:rsidRPr="00334F47">
        <w:rPr>
          <w:rFonts w:ascii="Times New Roman" w:hAnsi="Times New Roman" w:cs="Times New Roman"/>
          <w:sz w:val="26"/>
          <w:szCs w:val="26"/>
        </w:rPr>
        <w:t> В том случае, если порт </w:t>
      </w:r>
      <w:r w:rsidRPr="00334F47">
        <w:rPr>
          <w:rFonts w:ascii="Times New Roman" w:hAnsi="Times New Roman" w:cs="Times New Roman"/>
          <w:b/>
          <w:bCs/>
          <w:sz w:val="26"/>
          <w:szCs w:val="26"/>
        </w:rPr>
        <w:t>открыт</w:t>
      </w:r>
      <w:r w:rsidRPr="00334F47">
        <w:rPr>
          <w:rFonts w:ascii="Times New Roman" w:hAnsi="Times New Roman" w:cs="Times New Roman"/>
          <w:sz w:val="26"/>
          <w:szCs w:val="26"/>
        </w:rPr>
        <w:t xml:space="preserve"> — программное обеспечение целевого оборудования занимается тем, что прослушивает его соединения и пакеты. Открытый </w:t>
      </w:r>
      <w:r w:rsidRPr="00334F47">
        <w:rPr>
          <w:rFonts w:ascii="Times New Roman" w:hAnsi="Times New Roman" w:cs="Times New Roman"/>
          <w:sz w:val="26"/>
          <w:szCs w:val="26"/>
        </w:rPr>
        <w:lastRenderedPageBreak/>
        <w:t>порт сам по себе не представляет опасности, но может стать угрозой безопасности системы, как только его начнет использовать программа. Для определения того, какая именно программа слушает конкретный порт в данный момент, существуют специальные утилиты — </w:t>
      </w:r>
      <w:r w:rsidRPr="00334F47">
        <w:rPr>
          <w:rFonts w:ascii="Times New Roman" w:hAnsi="Times New Roman" w:cs="Times New Roman"/>
          <w:b/>
          <w:bCs/>
          <w:sz w:val="26"/>
          <w:szCs w:val="26"/>
        </w:rPr>
        <w:t>Netstat</w:t>
      </w:r>
      <w:r w:rsidRPr="00334F47">
        <w:rPr>
          <w:rFonts w:ascii="Times New Roman" w:hAnsi="Times New Roman" w:cs="Times New Roman"/>
          <w:sz w:val="26"/>
          <w:szCs w:val="26"/>
        </w:rPr>
        <w:t>, </w:t>
      </w:r>
      <w:r w:rsidRPr="00334F47">
        <w:rPr>
          <w:rFonts w:ascii="Times New Roman" w:hAnsi="Times New Roman" w:cs="Times New Roman"/>
          <w:b/>
          <w:bCs/>
          <w:sz w:val="26"/>
          <w:szCs w:val="26"/>
        </w:rPr>
        <w:t>ss</w:t>
      </w:r>
      <w:r w:rsidRPr="00334F47">
        <w:rPr>
          <w:rFonts w:ascii="Times New Roman" w:hAnsi="Times New Roman" w:cs="Times New Roman"/>
          <w:sz w:val="26"/>
          <w:szCs w:val="26"/>
        </w:rPr>
        <w:t>, </w:t>
      </w:r>
      <w:r w:rsidRPr="00334F47">
        <w:rPr>
          <w:rFonts w:ascii="Times New Roman" w:hAnsi="Times New Roman" w:cs="Times New Roman"/>
          <w:b/>
          <w:bCs/>
          <w:sz w:val="26"/>
          <w:szCs w:val="26"/>
        </w:rPr>
        <w:t>Nmap</w:t>
      </w:r>
      <w:r w:rsidRPr="00334F47">
        <w:rPr>
          <w:rFonts w:ascii="Times New Roman" w:hAnsi="Times New Roman" w:cs="Times New Roman"/>
          <w:sz w:val="26"/>
          <w:szCs w:val="26"/>
        </w:rPr>
        <w:t>, </w:t>
      </w:r>
      <w:r w:rsidRPr="00334F47">
        <w:rPr>
          <w:rFonts w:ascii="Times New Roman" w:hAnsi="Times New Roman" w:cs="Times New Roman"/>
          <w:b/>
          <w:bCs/>
          <w:sz w:val="26"/>
          <w:szCs w:val="26"/>
        </w:rPr>
        <w:t>lsof</w:t>
      </w:r>
      <w:r w:rsidRPr="00334F47">
        <w:rPr>
          <w:rFonts w:ascii="Times New Roman" w:hAnsi="Times New Roman" w:cs="Times New Roman"/>
          <w:sz w:val="26"/>
          <w:szCs w:val="26"/>
        </w:rPr>
        <w:t>.</w:t>
      </w:r>
    </w:p>
    <w:p w:rsidR="00334F47" w:rsidRPr="00334F47" w:rsidRDefault="00334F47" w:rsidP="00334F47">
      <w:pPr>
        <w:spacing w:after="0" w:line="240" w:lineRule="auto"/>
        <w:ind w:left="142"/>
        <w:rPr>
          <w:rFonts w:ascii="Times New Roman" w:hAnsi="Times New Roman" w:cs="Times New Roman"/>
          <w:sz w:val="26"/>
          <w:szCs w:val="26"/>
        </w:rPr>
      </w:pPr>
      <w:r w:rsidRPr="00334F47">
        <w:rPr>
          <w:rFonts w:ascii="Times New Roman" w:hAnsi="Times New Roman" w:cs="Times New Roman"/>
          <w:sz w:val="26"/>
          <w:szCs w:val="26"/>
        </w:rPr>
        <w:t>Прежде всего, данный материал расскажет о </w:t>
      </w:r>
      <w:r w:rsidRPr="00334F47">
        <w:rPr>
          <w:rFonts w:ascii="Times New Roman" w:hAnsi="Times New Roman" w:cs="Times New Roman"/>
          <w:b/>
          <w:bCs/>
          <w:sz w:val="26"/>
          <w:szCs w:val="26"/>
        </w:rPr>
        <w:t>четырех инструментах</w:t>
      </w:r>
      <w:r w:rsidRPr="00334F47">
        <w:rPr>
          <w:rFonts w:ascii="Times New Roman" w:hAnsi="Times New Roman" w:cs="Times New Roman"/>
          <w:sz w:val="26"/>
          <w:szCs w:val="26"/>
        </w:rPr>
        <w:t> для выявления </w:t>
      </w:r>
      <w:r w:rsidRPr="00334F47">
        <w:rPr>
          <w:rFonts w:ascii="Times New Roman" w:hAnsi="Times New Roman" w:cs="Times New Roman"/>
          <w:b/>
          <w:bCs/>
          <w:sz w:val="26"/>
          <w:szCs w:val="26"/>
        </w:rPr>
        <w:t>открытых портов</w:t>
      </w:r>
      <w:r w:rsidRPr="00334F47">
        <w:rPr>
          <w:rFonts w:ascii="Times New Roman" w:hAnsi="Times New Roman" w:cs="Times New Roman"/>
          <w:sz w:val="26"/>
          <w:szCs w:val="26"/>
        </w:rPr>
        <w:t>. И расскажет о том, как обнаружить программное обеспечение, прослушивающее конкретные порты в операционной системе </w:t>
      </w:r>
      <w:hyperlink r:id="rId61" w:tgtFrame="_blank" w:history="1">
        <w:r w:rsidRPr="00334F47">
          <w:rPr>
            <w:rStyle w:val="a8"/>
            <w:rFonts w:ascii="Times New Roman" w:hAnsi="Times New Roman" w:cs="Times New Roman"/>
            <w:b/>
            <w:bCs/>
            <w:sz w:val="26"/>
            <w:szCs w:val="26"/>
          </w:rPr>
          <w:t>Linux</w:t>
        </w:r>
      </w:hyperlink>
      <w:r w:rsidRPr="00334F47">
        <w:rPr>
          <w:rFonts w:ascii="Times New Roman" w:hAnsi="Times New Roman" w:cs="Times New Roman"/>
          <w:sz w:val="26"/>
          <w:szCs w:val="26"/>
        </w:rPr>
        <w:t>.</w:t>
      </w:r>
    </w:p>
    <w:p w:rsidR="00334F47" w:rsidRPr="00334F47" w:rsidRDefault="00334F47" w:rsidP="00334F47">
      <w:pPr>
        <w:spacing w:after="0" w:line="240" w:lineRule="auto"/>
        <w:ind w:left="142"/>
        <w:rPr>
          <w:rFonts w:ascii="Times New Roman" w:hAnsi="Times New Roman" w:cs="Times New Roman"/>
          <w:sz w:val="26"/>
          <w:szCs w:val="26"/>
        </w:rPr>
      </w:pPr>
    </w:p>
    <w:p w:rsidR="005B6422" w:rsidRPr="005B6422" w:rsidRDefault="005B6422" w:rsidP="005B6422">
      <w:pPr>
        <w:spacing w:after="0" w:line="240" w:lineRule="auto"/>
        <w:ind w:left="142"/>
        <w:rPr>
          <w:rFonts w:ascii="Times New Roman" w:hAnsi="Times New Roman" w:cs="Times New Roman"/>
          <w:sz w:val="26"/>
          <w:szCs w:val="26"/>
          <w:lang w:val="ru-RU"/>
        </w:rPr>
      </w:pPr>
      <w:r w:rsidRPr="005B6422">
        <w:rPr>
          <w:rFonts w:ascii="Times New Roman" w:hAnsi="Times New Roman" w:cs="Times New Roman"/>
          <w:b/>
          <w:bCs/>
          <w:sz w:val="26"/>
          <w:szCs w:val="26"/>
        </w:rPr>
        <w:t>Порт</w:t>
      </w:r>
      <w:r w:rsidRPr="005B6422">
        <w:rPr>
          <w:rFonts w:ascii="Times New Roman" w:hAnsi="Times New Roman" w:cs="Times New Roman"/>
          <w:sz w:val="26"/>
          <w:szCs w:val="26"/>
        </w:rPr>
        <w:t> (</w:t>
      </w:r>
      <w:hyperlink r:id="rId62" w:history="1">
        <w:r w:rsidRPr="005B6422">
          <w:rPr>
            <w:rStyle w:val="a8"/>
            <w:rFonts w:ascii="Times New Roman" w:hAnsi="Times New Roman" w:cs="Times New Roman"/>
            <w:color w:val="auto"/>
            <w:sz w:val="26"/>
            <w:szCs w:val="26"/>
          </w:rPr>
          <w:t>англ.</w:t>
        </w:r>
      </w:hyperlink>
      <w:r w:rsidRPr="005B6422">
        <w:rPr>
          <w:rFonts w:ascii="Times New Roman" w:hAnsi="Times New Roman" w:cs="Times New Roman"/>
          <w:sz w:val="26"/>
          <w:szCs w:val="26"/>
        </w:rPr>
        <w:t> </w:t>
      </w:r>
      <w:r w:rsidRPr="005B6422">
        <w:rPr>
          <w:rFonts w:ascii="Times New Roman" w:hAnsi="Times New Roman" w:cs="Times New Roman"/>
          <w:i/>
          <w:iCs/>
          <w:sz w:val="26"/>
          <w:szCs w:val="26"/>
          <w:lang w:val="en"/>
        </w:rPr>
        <w:t>port</w:t>
      </w:r>
      <w:r w:rsidRPr="005B6422">
        <w:rPr>
          <w:rFonts w:ascii="Times New Roman" w:hAnsi="Times New Roman" w:cs="Times New Roman"/>
          <w:sz w:val="26"/>
          <w:szCs w:val="26"/>
        </w:rPr>
        <w:t>) — целое неотрицательное число, записываемое в заголовках </w:t>
      </w:r>
      <w:hyperlink r:id="rId63" w:tooltip="Протокол передачи данных" w:history="1">
        <w:r w:rsidRPr="005B6422">
          <w:rPr>
            <w:rStyle w:val="a8"/>
            <w:rFonts w:ascii="Times New Roman" w:hAnsi="Times New Roman" w:cs="Times New Roman"/>
            <w:color w:val="auto"/>
            <w:sz w:val="26"/>
            <w:szCs w:val="26"/>
          </w:rPr>
          <w:t>протоколов</w:t>
        </w:r>
      </w:hyperlink>
      <w:r w:rsidRPr="005B6422">
        <w:rPr>
          <w:rFonts w:ascii="Times New Roman" w:hAnsi="Times New Roman" w:cs="Times New Roman"/>
          <w:sz w:val="26"/>
          <w:szCs w:val="26"/>
        </w:rPr>
        <w:t> </w:t>
      </w:r>
      <w:hyperlink r:id="rId64" w:tooltip="Транспортный уровень" w:history="1">
        <w:r w:rsidRPr="005B6422">
          <w:rPr>
            <w:rStyle w:val="a8"/>
            <w:rFonts w:ascii="Times New Roman" w:hAnsi="Times New Roman" w:cs="Times New Roman"/>
            <w:color w:val="auto"/>
            <w:sz w:val="26"/>
            <w:szCs w:val="26"/>
          </w:rPr>
          <w:t>транспортного уровня</w:t>
        </w:r>
      </w:hyperlink>
      <w:r w:rsidRPr="005B6422">
        <w:rPr>
          <w:rFonts w:ascii="Times New Roman" w:hAnsi="Times New Roman" w:cs="Times New Roman"/>
          <w:sz w:val="26"/>
          <w:szCs w:val="26"/>
        </w:rPr>
        <w:t> сетевой </w:t>
      </w:r>
      <w:hyperlink r:id="rId65" w:tooltip="Сетевая модель OSI" w:history="1">
        <w:r w:rsidRPr="005B6422">
          <w:rPr>
            <w:rStyle w:val="a8"/>
            <w:rFonts w:ascii="Times New Roman" w:hAnsi="Times New Roman" w:cs="Times New Roman"/>
            <w:color w:val="auto"/>
            <w:sz w:val="26"/>
            <w:szCs w:val="26"/>
          </w:rPr>
          <w:t>модели OSI</w:t>
        </w:r>
      </w:hyperlink>
      <w:r w:rsidRPr="005B6422">
        <w:rPr>
          <w:rFonts w:ascii="Times New Roman" w:hAnsi="Times New Roman" w:cs="Times New Roman"/>
          <w:sz w:val="26"/>
          <w:szCs w:val="26"/>
        </w:rPr>
        <w:t> (</w:t>
      </w:r>
      <w:hyperlink r:id="rId66" w:tooltip="TCP" w:history="1">
        <w:r w:rsidRPr="005B6422">
          <w:rPr>
            <w:rStyle w:val="a8"/>
            <w:rFonts w:ascii="Times New Roman" w:hAnsi="Times New Roman" w:cs="Times New Roman"/>
            <w:color w:val="auto"/>
            <w:sz w:val="26"/>
            <w:szCs w:val="26"/>
          </w:rPr>
          <w:t>TCP</w:t>
        </w:r>
      </w:hyperlink>
      <w:r w:rsidRPr="005B6422">
        <w:rPr>
          <w:rFonts w:ascii="Times New Roman" w:hAnsi="Times New Roman" w:cs="Times New Roman"/>
          <w:sz w:val="26"/>
          <w:szCs w:val="26"/>
        </w:rPr>
        <w:t>, </w:t>
      </w:r>
      <w:hyperlink r:id="rId67" w:tooltip="UDP" w:history="1">
        <w:r w:rsidRPr="005B6422">
          <w:rPr>
            <w:rStyle w:val="a8"/>
            <w:rFonts w:ascii="Times New Roman" w:hAnsi="Times New Roman" w:cs="Times New Roman"/>
            <w:color w:val="auto"/>
            <w:sz w:val="26"/>
            <w:szCs w:val="26"/>
          </w:rPr>
          <w:t>UDP</w:t>
        </w:r>
      </w:hyperlink>
      <w:r w:rsidRPr="005B6422">
        <w:rPr>
          <w:rFonts w:ascii="Times New Roman" w:hAnsi="Times New Roman" w:cs="Times New Roman"/>
          <w:sz w:val="26"/>
          <w:szCs w:val="26"/>
        </w:rPr>
        <w:t>, </w:t>
      </w:r>
      <w:hyperlink r:id="rId68" w:tooltip="SCTP" w:history="1">
        <w:r w:rsidRPr="005B6422">
          <w:rPr>
            <w:rStyle w:val="a8"/>
            <w:rFonts w:ascii="Times New Roman" w:hAnsi="Times New Roman" w:cs="Times New Roman"/>
            <w:color w:val="auto"/>
            <w:sz w:val="26"/>
            <w:szCs w:val="26"/>
          </w:rPr>
          <w:t>SCTP</w:t>
        </w:r>
      </w:hyperlink>
      <w:r w:rsidRPr="005B6422">
        <w:rPr>
          <w:rFonts w:ascii="Times New Roman" w:hAnsi="Times New Roman" w:cs="Times New Roman"/>
          <w:sz w:val="26"/>
          <w:szCs w:val="26"/>
        </w:rPr>
        <w:t>, </w:t>
      </w:r>
      <w:hyperlink r:id="rId69" w:tooltip="DCCP" w:history="1">
        <w:r w:rsidRPr="005B6422">
          <w:rPr>
            <w:rStyle w:val="a8"/>
            <w:rFonts w:ascii="Times New Roman" w:hAnsi="Times New Roman" w:cs="Times New Roman"/>
            <w:color w:val="auto"/>
            <w:sz w:val="26"/>
            <w:szCs w:val="26"/>
          </w:rPr>
          <w:t>DCCP</w:t>
        </w:r>
      </w:hyperlink>
      <w:r w:rsidRPr="005B6422">
        <w:rPr>
          <w:rFonts w:ascii="Times New Roman" w:hAnsi="Times New Roman" w:cs="Times New Roman"/>
          <w:sz w:val="26"/>
          <w:szCs w:val="26"/>
        </w:rPr>
        <w:t>).</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Обмен данными по сети ведётся между двумя процессами по определённому </w:t>
      </w:r>
      <w:hyperlink r:id="rId70" w:tooltip="Протокол передачи данных" w:history="1">
        <w:r w:rsidRPr="005B6422">
          <w:rPr>
            <w:rFonts w:ascii="Times New Roman" w:eastAsia="Times New Roman" w:hAnsi="Times New Roman" w:cs="Times New Roman"/>
            <w:sz w:val="26"/>
            <w:szCs w:val="26"/>
            <w:lang w:eastAsia="uk-UA"/>
          </w:rPr>
          <w:t>протоколу</w:t>
        </w:r>
      </w:hyperlink>
      <w:r w:rsidRPr="005B6422">
        <w:rPr>
          <w:rFonts w:ascii="Times New Roman" w:eastAsia="Times New Roman" w:hAnsi="Times New Roman" w:cs="Times New Roman"/>
          <w:sz w:val="26"/>
          <w:szCs w:val="26"/>
          <w:lang w:eastAsia="uk-UA"/>
        </w:rPr>
        <w:t>. Для установки соединения необходимы:</w:t>
      </w:r>
    </w:p>
    <w:p w:rsidR="005B6422" w:rsidRPr="005B6422" w:rsidRDefault="005B6422" w:rsidP="005B6422">
      <w:pPr>
        <w:numPr>
          <w:ilvl w:val="0"/>
          <w:numId w:val="11"/>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номер </w:t>
      </w:r>
      <w:hyperlink r:id="rId71" w:tooltip="Протокол передачи данных" w:history="1">
        <w:r w:rsidRPr="005B6422">
          <w:rPr>
            <w:rFonts w:ascii="Times New Roman" w:eastAsia="Times New Roman" w:hAnsi="Times New Roman" w:cs="Times New Roman"/>
            <w:sz w:val="26"/>
            <w:szCs w:val="26"/>
            <w:lang w:eastAsia="uk-UA"/>
          </w:rPr>
          <w:t>протокола</w:t>
        </w:r>
      </w:hyperlink>
      <w:r w:rsidRPr="005B6422">
        <w:rPr>
          <w:rFonts w:ascii="Times New Roman" w:eastAsia="Times New Roman" w:hAnsi="Times New Roman" w:cs="Times New Roman"/>
          <w:sz w:val="26"/>
          <w:szCs w:val="26"/>
          <w:lang w:eastAsia="uk-UA"/>
        </w:rPr>
        <w:t>;</w:t>
      </w:r>
    </w:p>
    <w:p w:rsidR="005B6422" w:rsidRPr="005B6422" w:rsidRDefault="005B6422" w:rsidP="005B6422">
      <w:pPr>
        <w:numPr>
          <w:ilvl w:val="0"/>
          <w:numId w:val="11"/>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два </w:t>
      </w:r>
      <w:hyperlink r:id="rId72" w:tooltip="IP-адрес" w:history="1">
        <w:r w:rsidRPr="005B6422">
          <w:rPr>
            <w:rFonts w:ascii="Times New Roman" w:eastAsia="Times New Roman" w:hAnsi="Times New Roman" w:cs="Times New Roman"/>
            <w:sz w:val="26"/>
            <w:szCs w:val="26"/>
            <w:lang w:eastAsia="uk-UA"/>
          </w:rPr>
          <w:t>IP-адреса</w:t>
        </w:r>
      </w:hyperlink>
      <w:r w:rsidRPr="005B6422">
        <w:rPr>
          <w:rFonts w:ascii="Times New Roman" w:eastAsia="Times New Roman" w:hAnsi="Times New Roman" w:cs="Times New Roman"/>
          <w:sz w:val="26"/>
          <w:szCs w:val="26"/>
          <w:lang w:eastAsia="uk-UA"/>
        </w:rPr>
        <w:t> (адрес хоста-отправителя и адрес хоста-получателя для </w:t>
      </w:r>
      <w:hyperlink r:id="rId73" w:tooltip="Маршрутизация" w:history="1">
        <w:r w:rsidRPr="005B6422">
          <w:rPr>
            <w:rFonts w:ascii="Times New Roman" w:eastAsia="Times New Roman" w:hAnsi="Times New Roman" w:cs="Times New Roman"/>
            <w:sz w:val="26"/>
            <w:szCs w:val="26"/>
            <w:lang w:eastAsia="uk-UA"/>
          </w:rPr>
          <w:t>построения маршрута</w:t>
        </w:r>
      </w:hyperlink>
      <w:r w:rsidRPr="005B6422">
        <w:rPr>
          <w:rFonts w:ascii="Times New Roman" w:eastAsia="Times New Roman" w:hAnsi="Times New Roman" w:cs="Times New Roman"/>
          <w:sz w:val="26"/>
          <w:szCs w:val="26"/>
          <w:lang w:eastAsia="uk-UA"/>
        </w:rPr>
        <w:t> между ними);</w:t>
      </w:r>
    </w:p>
    <w:p w:rsidR="005B6422" w:rsidRPr="005B6422" w:rsidRDefault="005B6422" w:rsidP="005B6422">
      <w:pPr>
        <w:numPr>
          <w:ilvl w:val="0"/>
          <w:numId w:val="12"/>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два номера порта (порт процесса-отправителя и порт получателя).</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Порт процесса-отправителя (источника) может быть постоянным (статическим) или назначаться </w:t>
      </w:r>
      <w:hyperlink r:id="rId74" w:tooltip="Динамический порт" w:history="1">
        <w:r w:rsidRPr="005B6422">
          <w:rPr>
            <w:rFonts w:ascii="Times New Roman" w:eastAsia="Times New Roman" w:hAnsi="Times New Roman" w:cs="Times New Roman"/>
            <w:sz w:val="26"/>
            <w:szCs w:val="26"/>
            <w:lang w:eastAsia="uk-UA"/>
          </w:rPr>
          <w:t>динамически</w:t>
        </w:r>
      </w:hyperlink>
      <w:r w:rsidRPr="005B6422">
        <w:rPr>
          <w:rFonts w:ascii="Times New Roman" w:eastAsia="Times New Roman" w:hAnsi="Times New Roman" w:cs="Times New Roman"/>
          <w:sz w:val="26"/>
          <w:szCs w:val="26"/>
          <w:lang w:eastAsia="uk-UA"/>
        </w:rPr>
        <w:t> для каждого нового сеанса связи.</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При соединении по протоколу </w:t>
      </w:r>
      <w:hyperlink r:id="rId75" w:tooltip="TCP" w:history="1">
        <w:r w:rsidRPr="005B6422">
          <w:rPr>
            <w:rFonts w:ascii="Times New Roman" w:eastAsia="Times New Roman" w:hAnsi="Times New Roman" w:cs="Times New Roman"/>
            <w:sz w:val="26"/>
            <w:szCs w:val="26"/>
            <w:lang w:eastAsia="uk-UA"/>
          </w:rPr>
          <w:t>TCP</w:t>
        </w:r>
      </w:hyperlink>
      <w:r w:rsidRPr="005B6422">
        <w:rPr>
          <w:rFonts w:ascii="Times New Roman" w:eastAsia="Times New Roman" w:hAnsi="Times New Roman" w:cs="Times New Roman"/>
          <w:sz w:val="26"/>
          <w:szCs w:val="26"/>
          <w:lang w:eastAsia="uk-UA"/>
        </w:rPr>
        <w:t> порт процесса-отправителя используется:</w:t>
      </w:r>
    </w:p>
    <w:p w:rsidR="005B6422" w:rsidRPr="005B6422" w:rsidRDefault="005B6422" w:rsidP="005B6422">
      <w:pPr>
        <w:numPr>
          <w:ilvl w:val="0"/>
          <w:numId w:val="13"/>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операционной системой хоста-получателя для отправки пакета-подтверждения о получении данных;</w:t>
      </w:r>
    </w:p>
    <w:p w:rsidR="005B6422" w:rsidRPr="005B6422" w:rsidRDefault="005B6422" w:rsidP="005B6422">
      <w:pPr>
        <w:numPr>
          <w:ilvl w:val="0"/>
          <w:numId w:val="13"/>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процессом-получателем для отправки пакета-ответа.</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При соединении по протоколу </w:t>
      </w:r>
      <w:hyperlink r:id="rId76" w:tooltip="UDP" w:history="1">
        <w:r w:rsidRPr="005B6422">
          <w:rPr>
            <w:rFonts w:ascii="Times New Roman" w:eastAsia="Times New Roman" w:hAnsi="Times New Roman" w:cs="Times New Roman"/>
            <w:sz w:val="26"/>
            <w:szCs w:val="26"/>
            <w:lang w:eastAsia="uk-UA"/>
          </w:rPr>
          <w:t>UDP</w:t>
        </w:r>
      </w:hyperlink>
      <w:r w:rsidRPr="005B6422">
        <w:rPr>
          <w:rFonts w:ascii="Times New Roman" w:eastAsia="Times New Roman" w:hAnsi="Times New Roman" w:cs="Times New Roman"/>
          <w:sz w:val="26"/>
          <w:szCs w:val="26"/>
          <w:lang w:eastAsia="uk-UA"/>
        </w:rPr>
        <w:t> допустимо вместо порта процесса-отправителя указывать число ноль, означающее «порт не указан».</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При соединении по протоколу </w:t>
      </w:r>
      <w:hyperlink r:id="rId77" w:tooltip="SCTP" w:history="1">
        <w:r w:rsidRPr="005B6422">
          <w:rPr>
            <w:rFonts w:ascii="Times New Roman" w:eastAsia="Times New Roman" w:hAnsi="Times New Roman" w:cs="Times New Roman"/>
            <w:sz w:val="26"/>
            <w:szCs w:val="26"/>
            <w:lang w:eastAsia="uk-UA"/>
          </w:rPr>
          <w:t>SCTP</w:t>
        </w:r>
      </w:hyperlink>
      <w:r w:rsidRPr="005B6422">
        <w:rPr>
          <w:rFonts w:ascii="Times New Roman" w:eastAsia="Times New Roman" w:hAnsi="Times New Roman" w:cs="Times New Roman"/>
          <w:sz w:val="26"/>
          <w:szCs w:val="26"/>
          <w:lang w:eastAsia="uk-UA"/>
        </w:rPr>
        <w:t> в рамках ассоциации может использоваться:</w:t>
      </w:r>
    </w:p>
    <w:p w:rsidR="005B6422" w:rsidRPr="005B6422" w:rsidRDefault="005B6422" w:rsidP="005B6422">
      <w:pPr>
        <w:numPr>
          <w:ilvl w:val="0"/>
          <w:numId w:val="14"/>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несколько портов процесса-отправителя (источника)</w:t>
      </w:r>
    </w:p>
    <w:p w:rsidR="005B6422" w:rsidRPr="005B6422" w:rsidRDefault="005B6422" w:rsidP="005B6422">
      <w:pPr>
        <w:numPr>
          <w:ilvl w:val="0"/>
          <w:numId w:val="14"/>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несколько портов процесса-получателя.</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Так как IP-адрес хоста-отправителя и номер порта процесса-отправителя являются аналогом обратного адреса, записываемого на почтовых </w:t>
      </w:r>
      <w:hyperlink r:id="rId78" w:tooltip="Конверт" w:history="1">
        <w:r w:rsidRPr="005B6422">
          <w:rPr>
            <w:rFonts w:ascii="Times New Roman" w:eastAsia="Times New Roman" w:hAnsi="Times New Roman" w:cs="Times New Roman"/>
            <w:sz w:val="26"/>
            <w:szCs w:val="26"/>
            <w:lang w:eastAsia="uk-UA"/>
          </w:rPr>
          <w:t>конвертах</w:t>
        </w:r>
      </w:hyperlink>
      <w:r w:rsidRPr="005B6422">
        <w:rPr>
          <w:rFonts w:ascii="Times New Roman" w:eastAsia="Times New Roman" w:hAnsi="Times New Roman" w:cs="Times New Roman"/>
          <w:sz w:val="26"/>
          <w:szCs w:val="26"/>
          <w:lang w:eastAsia="uk-UA"/>
        </w:rPr>
        <w:t> (позволяют получателю отправить ответ отправителю), номер порта процесса-отправителя иногда называют «обратным» портом.</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Если на хосте какой</w:t>
      </w:r>
      <w:r w:rsidRPr="005B6422">
        <w:rPr>
          <w:rFonts w:ascii="Times New Roman" w:eastAsia="Times New Roman" w:hAnsi="Times New Roman" w:cs="Times New Roman"/>
          <w:sz w:val="26"/>
          <w:szCs w:val="26"/>
          <w:lang w:eastAsia="uk-UA"/>
        </w:rPr>
        <w:noBreakHyphen/>
        <w:t>либо процесс постоянно использует один номер порта (например, процесс программы, реализующей </w:t>
      </w:r>
      <w:hyperlink r:id="rId79" w:tooltip="Веб-сервер" w:history="1">
        <w:r w:rsidRPr="005B6422">
          <w:rPr>
            <w:rFonts w:ascii="Times New Roman" w:eastAsia="Times New Roman" w:hAnsi="Times New Roman" w:cs="Times New Roman"/>
            <w:sz w:val="26"/>
            <w:szCs w:val="26"/>
            <w:lang w:eastAsia="uk-UA"/>
          </w:rPr>
          <w:t>web-сервер</w:t>
        </w:r>
      </w:hyperlink>
      <w:r w:rsidRPr="005B6422">
        <w:rPr>
          <w:rFonts w:ascii="Times New Roman" w:eastAsia="Times New Roman" w:hAnsi="Times New Roman" w:cs="Times New Roman"/>
          <w:sz w:val="26"/>
          <w:szCs w:val="26"/>
          <w:lang w:eastAsia="uk-UA"/>
        </w:rPr>
        <w:t>, может использовать порт 80 для приёма и передачи данных), говорят, что порт является «открытым».</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Термины «открытый порт» и «закрытый порт» (заблокированный) также используются, когда речь идёт о фильтрации </w:t>
      </w:r>
      <w:hyperlink r:id="rId80" w:tooltip="Сетевой трафик" w:history="1">
        <w:r w:rsidRPr="005B6422">
          <w:rPr>
            <w:rFonts w:ascii="Times New Roman" w:eastAsia="Times New Roman" w:hAnsi="Times New Roman" w:cs="Times New Roman"/>
            <w:sz w:val="26"/>
            <w:szCs w:val="26"/>
            <w:lang w:eastAsia="uk-UA"/>
          </w:rPr>
          <w:t>сетевого трафика</w:t>
        </w:r>
      </w:hyperlink>
      <w:r w:rsidRPr="005B6422">
        <w:rPr>
          <w:rFonts w:ascii="Times New Roman" w:eastAsia="Times New Roman" w:hAnsi="Times New Roman" w:cs="Times New Roman"/>
          <w:sz w:val="26"/>
          <w:szCs w:val="26"/>
          <w:lang w:eastAsia="uk-UA"/>
        </w:rPr>
        <w:t>.</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Если процесс получил номер порта у ОС («открыл порт») и «держит его открытым» для приёма и передачи данных, говорят, что процесс </w:t>
      </w:r>
      <w:r w:rsidRPr="005B6422">
        <w:rPr>
          <w:rFonts w:ascii="Times New Roman" w:eastAsia="Times New Roman" w:hAnsi="Times New Roman" w:cs="Times New Roman"/>
          <w:i/>
          <w:iCs/>
          <w:sz w:val="26"/>
          <w:szCs w:val="26"/>
          <w:lang w:eastAsia="uk-UA"/>
        </w:rPr>
        <w:t>«прослушивает»</w:t>
      </w:r>
      <w:r w:rsidRPr="005B6422">
        <w:rPr>
          <w:rFonts w:ascii="Times New Roman" w:eastAsia="Times New Roman" w:hAnsi="Times New Roman" w:cs="Times New Roman"/>
          <w:sz w:val="26"/>
          <w:szCs w:val="26"/>
          <w:lang w:eastAsia="uk-UA"/>
        </w:rPr>
        <w:t> (</w:t>
      </w:r>
      <w:hyperlink r:id="rId81" w:tooltip="Разговорный стиль" w:history="1">
        <w:r w:rsidRPr="005B6422">
          <w:rPr>
            <w:rFonts w:ascii="Times New Roman" w:eastAsia="Times New Roman" w:hAnsi="Times New Roman" w:cs="Times New Roman"/>
            <w:sz w:val="26"/>
            <w:szCs w:val="26"/>
            <w:lang w:eastAsia="uk-UA"/>
          </w:rPr>
          <w:t>разг.</w:t>
        </w:r>
      </w:hyperlink>
      <w:r w:rsidRPr="005B6422">
        <w:rPr>
          <w:rFonts w:ascii="Times New Roman" w:eastAsia="Times New Roman" w:hAnsi="Times New Roman" w:cs="Times New Roman"/>
          <w:sz w:val="26"/>
          <w:szCs w:val="26"/>
          <w:lang w:eastAsia="uk-UA"/>
        </w:rPr>
        <w:t> </w:t>
      </w:r>
      <w:r w:rsidRPr="005B6422">
        <w:rPr>
          <w:rFonts w:ascii="Times New Roman" w:eastAsia="Times New Roman" w:hAnsi="Times New Roman" w:cs="Times New Roman"/>
          <w:i/>
          <w:iCs/>
          <w:sz w:val="26"/>
          <w:szCs w:val="26"/>
          <w:lang w:eastAsia="uk-UA"/>
        </w:rPr>
        <w:t>слушает</w:t>
      </w:r>
      <w:r w:rsidRPr="005B6422">
        <w:rPr>
          <w:rFonts w:ascii="Times New Roman" w:eastAsia="Times New Roman" w:hAnsi="Times New Roman" w:cs="Times New Roman"/>
          <w:sz w:val="26"/>
          <w:szCs w:val="26"/>
          <w:lang w:eastAsia="uk-UA"/>
        </w:rPr>
        <w:t>, от </w:t>
      </w:r>
      <w:hyperlink r:id="rId82" w:tooltip="Английский язык" w:history="1">
        <w:r w:rsidRPr="005B6422">
          <w:rPr>
            <w:rFonts w:ascii="Times New Roman" w:eastAsia="Times New Roman" w:hAnsi="Times New Roman" w:cs="Times New Roman"/>
            <w:sz w:val="26"/>
            <w:szCs w:val="26"/>
            <w:lang w:eastAsia="uk-UA"/>
          </w:rPr>
          <w:t>англ.</w:t>
        </w:r>
      </w:hyperlink>
      <w:r w:rsidRPr="005B6422">
        <w:rPr>
          <w:rFonts w:ascii="Times New Roman" w:eastAsia="Times New Roman" w:hAnsi="Times New Roman" w:cs="Times New Roman"/>
          <w:sz w:val="26"/>
          <w:szCs w:val="26"/>
          <w:lang w:eastAsia="uk-UA"/>
        </w:rPr>
        <w:t> </w:t>
      </w:r>
      <w:proofErr w:type="gramStart"/>
      <w:r w:rsidRPr="005B6422">
        <w:rPr>
          <w:rFonts w:ascii="Times New Roman" w:eastAsia="Times New Roman" w:hAnsi="Times New Roman" w:cs="Times New Roman"/>
          <w:i/>
          <w:iCs/>
          <w:sz w:val="26"/>
          <w:szCs w:val="26"/>
          <w:lang w:val="en" w:eastAsia="uk-UA"/>
        </w:rPr>
        <w:t>listen</w:t>
      </w:r>
      <w:proofErr w:type="gramEnd"/>
      <w:r w:rsidRPr="005B6422">
        <w:rPr>
          <w:rFonts w:ascii="Times New Roman" w:eastAsia="Times New Roman" w:hAnsi="Times New Roman" w:cs="Times New Roman"/>
          <w:sz w:val="26"/>
          <w:szCs w:val="26"/>
          <w:lang w:eastAsia="uk-UA"/>
        </w:rPr>
        <w:t>) порт.</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Обычно прослушиванием порта занимается процесс программы, реализующей </w:t>
      </w:r>
      <w:hyperlink r:id="rId83" w:tooltip="Сервер (программное обеспечение)" w:history="1">
        <w:r w:rsidRPr="005B6422">
          <w:rPr>
            <w:rFonts w:ascii="Times New Roman" w:eastAsia="Times New Roman" w:hAnsi="Times New Roman" w:cs="Times New Roman"/>
            <w:sz w:val="26"/>
            <w:szCs w:val="26"/>
            <w:lang w:eastAsia="uk-UA"/>
          </w:rPr>
          <w:t>сервер</w:t>
        </w:r>
      </w:hyperlink>
      <w:r w:rsidRPr="005B6422">
        <w:rPr>
          <w:rFonts w:ascii="Times New Roman" w:eastAsia="Times New Roman" w:hAnsi="Times New Roman" w:cs="Times New Roman"/>
          <w:sz w:val="26"/>
          <w:szCs w:val="26"/>
          <w:lang w:eastAsia="uk-UA"/>
        </w:rPr>
        <w:t> для какого-либо протокола. Процесс программы, реализующей </w:t>
      </w:r>
      <w:hyperlink r:id="rId84" w:tooltip="Клиент (информатика)" w:history="1">
        <w:r w:rsidRPr="005B6422">
          <w:rPr>
            <w:rFonts w:ascii="Times New Roman" w:eastAsia="Times New Roman" w:hAnsi="Times New Roman" w:cs="Times New Roman"/>
            <w:sz w:val="26"/>
            <w:szCs w:val="26"/>
            <w:lang w:eastAsia="uk-UA"/>
          </w:rPr>
          <w:t>клиент</w:t>
        </w:r>
      </w:hyperlink>
      <w:r w:rsidRPr="005B6422">
        <w:rPr>
          <w:rFonts w:ascii="Times New Roman" w:eastAsia="Times New Roman" w:hAnsi="Times New Roman" w:cs="Times New Roman"/>
          <w:sz w:val="26"/>
          <w:szCs w:val="26"/>
          <w:lang w:eastAsia="uk-UA"/>
        </w:rPr>
        <w:t> для того же протокола, часто позволяет ОС указать номер порта для подключения к серверу.</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Если </w:t>
      </w:r>
      <w:hyperlink r:id="rId85" w:tooltip="Хост" w:history="1">
        <w:r w:rsidRPr="005B6422">
          <w:rPr>
            <w:rFonts w:ascii="Times New Roman" w:eastAsia="Times New Roman" w:hAnsi="Times New Roman" w:cs="Times New Roman"/>
            <w:sz w:val="26"/>
            <w:szCs w:val="26"/>
            <w:lang w:eastAsia="uk-UA"/>
          </w:rPr>
          <w:t>хост</w:t>
        </w:r>
      </w:hyperlink>
      <w:r w:rsidRPr="005B6422">
        <w:rPr>
          <w:rFonts w:ascii="Times New Roman" w:eastAsia="Times New Roman" w:hAnsi="Times New Roman" w:cs="Times New Roman"/>
          <w:sz w:val="26"/>
          <w:szCs w:val="26"/>
          <w:lang w:eastAsia="uk-UA"/>
        </w:rPr>
        <w:t> получит пакет, порт процесса-отправителя называется «удалённым» (</w:t>
      </w:r>
      <w:hyperlink r:id="rId86" w:tooltip="Английский язык" w:history="1">
        <w:r w:rsidRPr="005B6422">
          <w:rPr>
            <w:rFonts w:ascii="Times New Roman" w:eastAsia="Times New Roman" w:hAnsi="Times New Roman" w:cs="Times New Roman"/>
            <w:sz w:val="26"/>
            <w:szCs w:val="26"/>
            <w:lang w:eastAsia="uk-UA"/>
          </w:rPr>
          <w:t>англ.</w:t>
        </w:r>
      </w:hyperlink>
      <w:r w:rsidRPr="005B6422">
        <w:rPr>
          <w:rFonts w:ascii="Times New Roman" w:eastAsia="Times New Roman" w:hAnsi="Times New Roman" w:cs="Times New Roman"/>
          <w:sz w:val="26"/>
          <w:szCs w:val="26"/>
          <w:lang w:eastAsia="uk-UA"/>
        </w:rPr>
        <w:t> </w:t>
      </w:r>
      <w:proofErr w:type="gramStart"/>
      <w:r w:rsidRPr="005B6422">
        <w:rPr>
          <w:rFonts w:ascii="Times New Roman" w:eastAsia="Times New Roman" w:hAnsi="Times New Roman" w:cs="Times New Roman"/>
          <w:i/>
          <w:iCs/>
          <w:sz w:val="26"/>
          <w:szCs w:val="26"/>
          <w:lang w:val="en" w:eastAsia="uk-UA"/>
        </w:rPr>
        <w:t>remote</w:t>
      </w:r>
      <w:proofErr w:type="gramEnd"/>
      <w:r w:rsidRPr="005B6422">
        <w:rPr>
          <w:rFonts w:ascii="Times New Roman" w:eastAsia="Times New Roman" w:hAnsi="Times New Roman" w:cs="Times New Roman"/>
          <w:sz w:val="26"/>
          <w:szCs w:val="26"/>
          <w:lang w:eastAsia="uk-UA"/>
        </w:rPr>
        <w:t>) портом или "открытым на другом </w:t>
      </w:r>
      <w:hyperlink r:id="rId87" w:tooltip="Хост" w:history="1">
        <w:r w:rsidRPr="005B6422">
          <w:rPr>
            <w:rFonts w:ascii="Times New Roman" w:eastAsia="Times New Roman" w:hAnsi="Times New Roman" w:cs="Times New Roman"/>
            <w:sz w:val="26"/>
            <w:szCs w:val="26"/>
            <w:lang w:eastAsia="uk-UA"/>
          </w:rPr>
          <w:t>хосте</w:t>
        </w:r>
      </w:hyperlink>
      <w:r w:rsidRPr="005B6422">
        <w:rPr>
          <w:rFonts w:ascii="Times New Roman" w:eastAsia="Times New Roman" w:hAnsi="Times New Roman" w:cs="Times New Roman"/>
          <w:sz w:val="26"/>
          <w:szCs w:val="26"/>
          <w:lang w:eastAsia="uk-UA"/>
        </w:rPr>
        <w:t>", а порт процесса получателя — «локальным» портом, то есть открытым на текущем хосте. Если хост отправил пакет, порт процесса-отправителя называется «локальным» портом (открытым на текущем </w:t>
      </w:r>
      <w:hyperlink r:id="rId88" w:tooltip="Хост" w:history="1">
        <w:r w:rsidRPr="005B6422">
          <w:rPr>
            <w:rFonts w:ascii="Times New Roman" w:eastAsia="Times New Roman" w:hAnsi="Times New Roman" w:cs="Times New Roman"/>
            <w:sz w:val="26"/>
            <w:szCs w:val="26"/>
            <w:lang w:eastAsia="uk-UA"/>
          </w:rPr>
          <w:t>хосте</w:t>
        </w:r>
      </w:hyperlink>
      <w:r w:rsidRPr="005B6422">
        <w:rPr>
          <w:rFonts w:ascii="Times New Roman" w:eastAsia="Times New Roman" w:hAnsi="Times New Roman" w:cs="Times New Roman"/>
          <w:sz w:val="26"/>
          <w:szCs w:val="26"/>
          <w:lang w:eastAsia="uk-UA"/>
        </w:rPr>
        <w:t>), а порт процесса-получателя — «удалённым» портом (открытым на другом </w:t>
      </w:r>
      <w:hyperlink r:id="rId89" w:tooltip="Хост" w:history="1">
        <w:r w:rsidRPr="005B6422">
          <w:rPr>
            <w:rFonts w:ascii="Times New Roman" w:eastAsia="Times New Roman" w:hAnsi="Times New Roman" w:cs="Times New Roman"/>
            <w:sz w:val="26"/>
            <w:szCs w:val="26"/>
            <w:lang w:eastAsia="uk-UA"/>
          </w:rPr>
          <w:t>хосте</w:t>
        </w:r>
      </w:hyperlink>
      <w:r w:rsidRPr="005B6422">
        <w:rPr>
          <w:rFonts w:ascii="Times New Roman" w:eastAsia="Times New Roman" w:hAnsi="Times New Roman" w:cs="Times New Roman"/>
          <w:sz w:val="26"/>
          <w:szCs w:val="26"/>
          <w:lang w:eastAsia="uk-UA"/>
        </w:rPr>
        <w:t>).</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lastRenderedPageBreak/>
        <w:t>Номера портов для </w:t>
      </w:r>
      <w:hyperlink r:id="rId90" w:tooltip="Протокол передачи данных" w:history="1">
        <w:r w:rsidRPr="005B6422">
          <w:rPr>
            <w:rFonts w:ascii="Times New Roman" w:eastAsia="Times New Roman" w:hAnsi="Times New Roman" w:cs="Times New Roman"/>
            <w:sz w:val="26"/>
            <w:szCs w:val="26"/>
            <w:lang w:eastAsia="uk-UA"/>
          </w:rPr>
          <w:t>протоколов</w:t>
        </w:r>
      </w:hyperlink>
      <w:r w:rsidRPr="005B6422">
        <w:rPr>
          <w:rFonts w:ascii="Times New Roman" w:eastAsia="Times New Roman" w:hAnsi="Times New Roman" w:cs="Times New Roman"/>
          <w:sz w:val="26"/>
          <w:szCs w:val="26"/>
          <w:lang w:eastAsia="uk-UA"/>
        </w:rPr>
        <w:t> прикладного уровня модели </w:t>
      </w:r>
      <w:hyperlink r:id="rId91" w:tooltip="TCP/IP" w:history="1">
        <w:r w:rsidRPr="005B6422">
          <w:rPr>
            <w:rFonts w:ascii="Times New Roman" w:eastAsia="Times New Roman" w:hAnsi="Times New Roman" w:cs="Times New Roman"/>
            <w:sz w:val="26"/>
            <w:szCs w:val="26"/>
            <w:lang w:eastAsia="uk-UA"/>
          </w:rPr>
          <w:t>TCP/IP</w:t>
        </w:r>
      </w:hyperlink>
      <w:r w:rsidRPr="005B6422">
        <w:rPr>
          <w:rFonts w:ascii="Times New Roman" w:eastAsia="Times New Roman" w:hAnsi="Times New Roman" w:cs="Times New Roman"/>
          <w:sz w:val="26"/>
          <w:szCs w:val="26"/>
          <w:lang w:eastAsia="uk-UA"/>
        </w:rPr>
        <w:t> (</w:t>
      </w:r>
      <w:hyperlink r:id="rId92" w:tooltip="HTTP" w:history="1">
        <w:r w:rsidRPr="005B6422">
          <w:rPr>
            <w:rFonts w:ascii="Times New Roman" w:eastAsia="Times New Roman" w:hAnsi="Times New Roman" w:cs="Times New Roman"/>
            <w:sz w:val="26"/>
            <w:szCs w:val="26"/>
            <w:lang w:eastAsia="uk-UA"/>
          </w:rPr>
          <w:t>HTTP</w:t>
        </w:r>
      </w:hyperlink>
      <w:r w:rsidRPr="005B6422">
        <w:rPr>
          <w:rFonts w:ascii="Times New Roman" w:eastAsia="Times New Roman" w:hAnsi="Times New Roman" w:cs="Times New Roman"/>
          <w:sz w:val="26"/>
          <w:szCs w:val="26"/>
          <w:lang w:eastAsia="uk-UA"/>
        </w:rPr>
        <w:t>, </w:t>
      </w:r>
      <w:hyperlink r:id="rId93" w:tooltip="SSH" w:history="1">
        <w:r w:rsidRPr="005B6422">
          <w:rPr>
            <w:rFonts w:ascii="Times New Roman" w:eastAsia="Times New Roman" w:hAnsi="Times New Roman" w:cs="Times New Roman"/>
            <w:sz w:val="26"/>
            <w:szCs w:val="26"/>
            <w:lang w:eastAsia="uk-UA"/>
          </w:rPr>
          <w:t>SSH</w:t>
        </w:r>
      </w:hyperlink>
      <w:r w:rsidRPr="005B6422">
        <w:rPr>
          <w:rFonts w:ascii="Times New Roman" w:eastAsia="Times New Roman" w:hAnsi="Times New Roman" w:cs="Times New Roman"/>
          <w:sz w:val="26"/>
          <w:szCs w:val="26"/>
          <w:lang w:eastAsia="uk-UA"/>
        </w:rPr>
        <w:t> и др.) обычно назначаются организацией </w:t>
      </w:r>
      <w:hyperlink r:id="rId94" w:tooltip="IANA" w:history="1">
        <w:r w:rsidRPr="005B6422">
          <w:rPr>
            <w:rFonts w:ascii="Times New Roman" w:eastAsia="Times New Roman" w:hAnsi="Times New Roman" w:cs="Times New Roman"/>
            <w:sz w:val="26"/>
            <w:szCs w:val="26"/>
            <w:lang w:eastAsia="uk-UA"/>
          </w:rPr>
          <w:t>IANA</w:t>
        </w:r>
      </w:hyperlink>
      <w:r w:rsidRPr="005B6422">
        <w:rPr>
          <w:rFonts w:ascii="Times New Roman" w:eastAsia="Times New Roman" w:hAnsi="Times New Roman" w:cs="Times New Roman"/>
          <w:sz w:val="26"/>
          <w:szCs w:val="26"/>
          <w:lang w:eastAsia="uk-UA"/>
        </w:rPr>
        <w:t> (</w:t>
      </w:r>
      <w:hyperlink r:id="rId95" w:tooltip="Английский язык" w:history="1">
        <w:r w:rsidRPr="005B6422">
          <w:rPr>
            <w:rFonts w:ascii="Times New Roman" w:eastAsia="Times New Roman" w:hAnsi="Times New Roman" w:cs="Times New Roman"/>
            <w:sz w:val="26"/>
            <w:szCs w:val="26"/>
            <w:lang w:eastAsia="uk-UA"/>
          </w:rPr>
          <w:t>англ.</w:t>
        </w:r>
      </w:hyperlink>
      <w:r w:rsidRPr="005B6422">
        <w:rPr>
          <w:rFonts w:ascii="Times New Roman" w:eastAsia="Times New Roman" w:hAnsi="Times New Roman" w:cs="Times New Roman"/>
          <w:sz w:val="26"/>
          <w:szCs w:val="26"/>
          <w:lang w:eastAsia="uk-UA"/>
        </w:rPr>
        <w:t> </w:t>
      </w:r>
      <w:proofErr w:type="gramStart"/>
      <w:r w:rsidRPr="005B6422">
        <w:rPr>
          <w:rFonts w:ascii="Times New Roman" w:eastAsia="Times New Roman" w:hAnsi="Times New Roman" w:cs="Times New Roman"/>
          <w:b/>
          <w:bCs/>
          <w:i/>
          <w:iCs/>
          <w:sz w:val="26"/>
          <w:szCs w:val="26"/>
          <w:lang w:val="en" w:eastAsia="uk-UA"/>
        </w:rPr>
        <w:t>i</w:t>
      </w:r>
      <w:r w:rsidRPr="005B6422">
        <w:rPr>
          <w:rFonts w:ascii="Times New Roman" w:eastAsia="Times New Roman" w:hAnsi="Times New Roman" w:cs="Times New Roman"/>
          <w:i/>
          <w:iCs/>
          <w:sz w:val="26"/>
          <w:szCs w:val="26"/>
          <w:lang w:val="en" w:eastAsia="uk-UA"/>
        </w:rPr>
        <w:t>nternet</w:t>
      </w:r>
      <w:proofErr w:type="gramEnd"/>
      <w:r w:rsidRPr="005B6422">
        <w:rPr>
          <w:rFonts w:ascii="Times New Roman" w:eastAsia="Times New Roman" w:hAnsi="Times New Roman" w:cs="Times New Roman"/>
          <w:i/>
          <w:iCs/>
          <w:sz w:val="26"/>
          <w:szCs w:val="26"/>
          <w:lang w:val="en" w:eastAsia="uk-UA"/>
        </w:rPr>
        <w:t> </w:t>
      </w:r>
      <w:r w:rsidRPr="005B6422">
        <w:rPr>
          <w:rFonts w:ascii="Times New Roman" w:eastAsia="Times New Roman" w:hAnsi="Times New Roman" w:cs="Times New Roman"/>
          <w:b/>
          <w:bCs/>
          <w:i/>
          <w:iCs/>
          <w:sz w:val="26"/>
          <w:szCs w:val="26"/>
          <w:lang w:val="en" w:eastAsia="uk-UA"/>
        </w:rPr>
        <w:t>a</w:t>
      </w:r>
      <w:r w:rsidRPr="005B6422">
        <w:rPr>
          <w:rFonts w:ascii="Times New Roman" w:eastAsia="Times New Roman" w:hAnsi="Times New Roman" w:cs="Times New Roman"/>
          <w:i/>
          <w:iCs/>
          <w:sz w:val="26"/>
          <w:szCs w:val="26"/>
          <w:lang w:val="en" w:eastAsia="uk-UA"/>
        </w:rPr>
        <w:t>ssigned </w:t>
      </w:r>
      <w:r w:rsidRPr="005B6422">
        <w:rPr>
          <w:rFonts w:ascii="Times New Roman" w:eastAsia="Times New Roman" w:hAnsi="Times New Roman" w:cs="Times New Roman"/>
          <w:b/>
          <w:bCs/>
          <w:i/>
          <w:iCs/>
          <w:sz w:val="26"/>
          <w:szCs w:val="26"/>
          <w:lang w:val="en" w:eastAsia="uk-UA"/>
        </w:rPr>
        <w:t>n</w:t>
      </w:r>
      <w:r w:rsidRPr="005B6422">
        <w:rPr>
          <w:rFonts w:ascii="Times New Roman" w:eastAsia="Times New Roman" w:hAnsi="Times New Roman" w:cs="Times New Roman"/>
          <w:i/>
          <w:iCs/>
          <w:sz w:val="26"/>
          <w:szCs w:val="26"/>
          <w:lang w:val="en" w:eastAsia="uk-UA"/>
        </w:rPr>
        <w:t>umbers </w:t>
      </w:r>
      <w:r w:rsidRPr="005B6422">
        <w:rPr>
          <w:rFonts w:ascii="Times New Roman" w:eastAsia="Times New Roman" w:hAnsi="Times New Roman" w:cs="Times New Roman"/>
          <w:b/>
          <w:bCs/>
          <w:i/>
          <w:iCs/>
          <w:sz w:val="26"/>
          <w:szCs w:val="26"/>
          <w:lang w:val="en" w:eastAsia="uk-UA"/>
        </w:rPr>
        <w:t>a</w:t>
      </w:r>
      <w:r w:rsidRPr="005B6422">
        <w:rPr>
          <w:rFonts w:ascii="Times New Roman" w:eastAsia="Times New Roman" w:hAnsi="Times New Roman" w:cs="Times New Roman"/>
          <w:i/>
          <w:iCs/>
          <w:sz w:val="26"/>
          <w:szCs w:val="26"/>
          <w:lang w:val="en" w:eastAsia="uk-UA"/>
        </w:rPr>
        <w:t>uthority</w:t>
      </w:r>
      <w:r w:rsidRPr="005B6422">
        <w:rPr>
          <w:rFonts w:ascii="Times New Roman" w:eastAsia="Times New Roman" w:hAnsi="Times New Roman" w:cs="Times New Roman"/>
          <w:sz w:val="26"/>
          <w:szCs w:val="26"/>
          <w:lang w:eastAsia="uk-UA"/>
        </w:rPr>
        <w:t>). Однако на практике в целях безопасности номера портов могут выбираться произвольно.</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Термин «порт» чаще всего применяется по отношению к </w:t>
      </w:r>
      <w:hyperlink r:id="rId96" w:tooltip="Протокол передачи данных" w:history="1">
        <w:r w:rsidRPr="005B6422">
          <w:rPr>
            <w:rFonts w:ascii="Times New Roman" w:eastAsia="Times New Roman" w:hAnsi="Times New Roman" w:cs="Times New Roman"/>
            <w:sz w:val="26"/>
            <w:szCs w:val="26"/>
            <w:lang w:eastAsia="uk-UA"/>
          </w:rPr>
          <w:t>протоколам</w:t>
        </w:r>
      </w:hyperlink>
      <w:r w:rsidRPr="005B6422">
        <w:rPr>
          <w:rFonts w:ascii="Times New Roman" w:eastAsia="Times New Roman" w:hAnsi="Times New Roman" w:cs="Times New Roman"/>
          <w:sz w:val="26"/>
          <w:szCs w:val="26"/>
          <w:lang w:eastAsia="uk-UA"/>
        </w:rPr>
        <w:t> </w:t>
      </w:r>
      <w:hyperlink r:id="rId97" w:tooltip="TCP" w:history="1">
        <w:r w:rsidRPr="005B6422">
          <w:rPr>
            <w:rFonts w:ascii="Times New Roman" w:eastAsia="Times New Roman" w:hAnsi="Times New Roman" w:cs="Times New Roman"/>
            <w:sz w:val="26"/>
            <w:szCs w:val="26"/>
            <w:lang w:eastAsia="uk-UA"/>
          </w:rPr>
          <w:t>TCP</w:t>
        </w:r>
      </w:hyperlink>
      <w:r w:rsidRPr="005B6422">
        <w:rPr>
          <w:rFonts w:ascii="Times New Roman" w:eastAsia="Times New Roman" w:hAnsi="Times New Roman" w:cs="Times New Roman"/>
          <w:sz w:val="26"/>
          <w:szCs w:val="26"/>
          <w:lang w:eastAsia="uk-UA"/>
        </w:rPr>
        <w:t> и </w:t>
      </w:r>
      <w:hyperlink r:id="rId98" w:tooltip="UDP" w:history="1">
        <w:r w:rsidRPr="005B6422">
          <w:rPr>
            <w:rFonts w:ascii="Times New Roman" w:eastAsia="Times New Roman" w:hAnsi="Times New Roman" w:cs="Times New Roman"/>
            <w:sz w:val="26"/>
            <w:szCs w:val="26"/>
            <w:lang w:eastAsia="uk-UA"/>
          </w:rPr>
          <w:t>UDP</w:t>
        </w:r>
      </w:hyperlink>
      <w:r w:rsidRPr="005B6422">
        <w:rPr>
          <w:rFonts w:ascii="Times New Roman" w:eastAsia="Times New Roman" w:hAnsi="Times New Roman" w:cs="Times New Roman"/>
          <w:sz w:val="26"/>
          <w:szCs w:val="26"/>
          <w:lang w:eastAsia="uk-UA"/>
        </w:rPr>
        <w:t> ввиду популярности этих протоколов. В протоколах </w:t>
      </w:r>
      <w:hyperlink r:id="rId99" w:tooltip="SCTP" w:history="1">
        <w:r w:rsidRPr="005B6422">
          <w:rPr>
            <w:rFonts w:ascii="Times New Roman" w:eastAsia="Times New Roman" w:hAnsi="Times New Roman" w:cs="Times New Roman"/>
            <w:sz w:val="26"/>
            <w:szCs w:val="26"/>
            <w:lang w:eastAsia="uk-UA"/>
          </w:rPr>
          <w:t>SCTP</w:t>
        </w:r>
      </w:hyperlink>
      <w:r w:rsidRPr="005B6422">
        <w:rPr>
          <w:rFonts w:ascii="Times New Roman" w:eastAsia="Times New Roman" w:hAnsi="Times New Roman" w:cs="Times New Roman"/>
          <w:sz w:val="26"/>
          <w:szCs w:val="26"/>
          <w:lang w:eastAsia="uk-UA"/>
        </w:rPr>
        <w:t> и </w:t>
      </w:r>
      <w:hyperlink r:id="rId100" w:tooltip="DCCP" w:history="1">
        <w:r w:rsidRPr="005B6422">
          <w:rPr>
            <w:rFonts w:ascii="Times New Roman" w:eastAsia="Times New Roman" w:hAnsi="Times New Roman" w:cs="Times New Roman"/>
            <w:sz w:val="26"/>
            <w:szCs w:val="26"/>
            <w:lang w:eastAsia="uk-UA"/>
          </w:rPr>
          <w:t>DCCP</w:t>
        </w:r>
      </w:hyperlink>
      <w:r w:rsidRPr="005B6422">
        <w:rPr>
          <w:rFonts w:ascii="Times New Roman" w:eastAsia="Times New Roman" w:hAnsi="Times New Roman" w:cs="Times New Roman"/>
          <w:sz w:val="26"/>
          <w:szCs w:val="26"/>
          <w:lang w:eastAsia="uk-UA"/>
        </w:rPr>
        <w:t> используются номера, соответствующие понятию «номер порта» для протоколов TCP и UDP.</w:t>
      </w:r>
    </w:p>
    <w:p w:rsidR="005B6422" w:rsidRPr="005B6422" w:rsidRDefault="005B6422" w:rsidP="005B6422">
      <w:pPr>
        <w:spacing w:after="0" w:line="240" w:lineRule="auto"/>
        <w:ind w:left="142"/>
        <w:rPr>
          <w:rFonts w:ascii="Times New Roman" w:hAnsi="Times New Roman" w:cs="Times New Roman"/>
          <w:sz w:val="26"/>
          <w:szCs w:val="26"/>
        </w:rPr>
      </w:pPr>
    </w:p>
    <w:p w:rsidR="006B7C38" w:rsidRPr="000000F1" w:rsidRDefault="006B7C38" w:rsidP="005B6422">
      <w:pPr>
        <w:spacing w:after="0" w:line="240" w:lineRule="auto"/>
        <w:ind w:left="142"/>
        <w:jc w:val="center"/>
        <w:rPr>
          <w:rFonts w:ascii="Times New Roman" w:hAnsi="Times New Roman" w:cs="Times New Roman"/>
          <w:b/>
          <w:i/>
          <w:sz w:val="26"/>
          <w:szCs w:val="26"/>
          <w:u w:val="single"/>
        </w:rPr>
      </w:pPr>
      <w:r w:rsidRPr="005B6422">
        <w:rPr>
          <w:rFonts w:ascii="Times New Roman" w:hAnsi="Times New Roman" w:cs="Times New Roman"/>
          <w:b/>
          <w:i/>
          <w:sz w:val="26"/>
          <w:szCs w:val="26"/>
          <w:u w:val="single"/>
        </w:rPr>
        <w:t>16) Уровни OSI</w:t>
      </w:r>
    </w:p>
    <w:p w:rsidR="005B6422" w:rsidRPr="005B6422" w:rsidRDefault="005B6422" w:rsidP="005B6422">
      <w:pPr>
        <w:spacing w:after="0" w:line="240" w:lineRule="auto"/>
        <w:ind w:left="142"/>
        <w:rPr>
          <w:rFonts w:ascii="Times New Roman" w:hAnsi="Times New Roman" w:cs="Times New Roman"/>
          <w:sz w:val="26"/>
          <w:szCs w:val="26"/>
          <w:shd w:val="clear" w:color="auto" w:fill="FFFFFF"/>
          <w:lang w:val="ru-RU"/>
        </w:rPr>
      </w:pPr>
      <w:r w:rsidRPr="005B6422">
        <w:rPr>
          <w:rFonts w:ascii="Times New Roman" w:hAnsi="Times New Roman" w:cs="Times New Roman"/>
          <w:b/>
          <w:bCs/>
          <w:sz w:val="26"/>
          <w:szCs w:val="26"/>
          <w:shd w:val="clear" w:color="auto" w:fill="FFFFFF"/>
        </w:rPr>
        <w:t>Сетевая модель OSI</w:t>
      </w:r>
      <w:r w:rsidRPr="005B6422">
        <w:rPr>
          <w:rFonts w:ascii="Times New Roman" w:hAnsi="Times New Roman" w:cs="Times New Roman"/>
          <w:sz w:val="26"/>
          <w:szCs w:val="26"/>
          <w:shd w:val="clear" w:color="auto" w:fill="FFFFFF"/>
        </w:rPr>
        <w:t> ( The </w:t>
      </w:r>
      <w:r w:rsidRPr="005B6422">
        <w:rPr>
          <w:rFonts w:ascii="Times New Roman" w:hAnsi="Times New Roman" w:cs="Times New Roman"/>
          <w:b/>
          <w:bCs/>
          <w:sz w:val="26"/>
          <w:szCs w:val="26"/>
          <w:shd w:val="clear" w:color="auto" w:fill="FFFFFF"/>
        </w:rPr>
        <w:t>Open Systems Interconnection</w:t>
      </w:r>
      <w:r w:rsidRPr="005B6422">
        <w:rPr>
          <w:rFonts w:ascii="Times New Roman" w:hAnsi="Times New Roman" w:cs="Times New Roman"/>
          <w:sz w:val="26"/>
          <w:szCs w:val="26"/>
          <w:shd w:val="clear" w:color="auto" w:fill="FFFFFF"/>
        </w:rPr>
        <w:t> model </w:t>
      </w:r>
      <w:r w:rsidRPr="005B6422">
        <w:rPr>
          <w:rFonts w:ascii="Times New Roman" w:hAnsi="Times New Roman" w:cs="Times New Roman"/>
          <w:b/>
          <w:bCs/>
          <w:sz w:val="26"/>
          <w:szCs w:val="26"/>
          <w:shd w:val="clear" w:color="auto" w:fill="FFFFFF"/>
        </w:rPr>
        <w:t>)</w:t>
      </w:r>
      <w:r w:rsidRPr="005B6422">
        <w:rPr>
          <w:rFonts w:ascii="Times New Roman" w:hAnsi="Times New Roman" w:cs="Times New Roman"/>
          <w:sz w:val="26"/>
          <w:szCs w:val="26"/>
          <w:shd w:val="clear" w:color="auto" w:fill="FFFFFF"/>
        </w:rPr>
        <w:t> — сетевая модель стека (магазина) 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p w:rsidR="005B6422" w:rsidRPr="005B6422" w:rsidRDefault="005B6422" w:rsidP="005B6422">
      <w:pPr>
        <w:pStyle w:val="3"/>
        <w:shd w:val="clear" w:color="auto" w:fill="FFFFFF"/>
        <w:spacing w:before="72" w:beforeAutospacing="0" w:after="0" w:afterAutospacing="0"/>
        <w:ind w:left="142"/>
        <w:rPr>
          <w:sz w:val="26"/>
          <w:szCs w:val="26"/>
        </w:rPr>
      </w:pPr>
      <w:r w:rsidRPr="005B6422">
        <w:rPr>
          <w:rStyle w:val="mw-headline"/>
          <w:sz w:val="26"/>
          <w:szCs w:val="26"/>
        </w:rPr>
        <w:t>Уровни модели OSI</w:t>
      </w:r>
      <w:r w:rsidRPr="005B6422">
        <w:rPr>
          <w:rStyle w:val="mw-editsection-bracket"/>
          <w:b w:val="0"/>
          <w:bCs w:val="0"/>
          <w:sz w:val="26"/>
          <w:szCs w:val="26"/>
        </w:rPr>
        <w:t>[</w:t>
      </w:r>
      <w:hyperlink r:id="rId101" w:tooltip="Редактировать раздел " w:history="1">
        <w:r w:rsidRPr="005B6422">
          <w:rPr>
            <w:rStyle w:val="a8"/>
            <w:b w:val="0"/>
            <w:bCs w:val="0"/>
            <w:color w:val="auto"/>
            <w:sz w:val="26"/>
            <w:szCs w:val="26"/>
          </w:rPr>
          <w:t>править</w:t>
        </w:r>
      </w:hyperlink>
      <w:r w:rsidRPr="005B6422">
        <w:rPr>
          <w:rStyle w:val="mw-editsection-divider"/>
          <w:b w:val="0"/>
          <w:bCs w:val="0"/>
          <w:sz w:val="26"/>
          <w:szCs w:val="26"/>
        </w:rPr>
        <w:t> | </w:t>
      </w:r>
      <w:hyperlink r:id="rId102" w:tooltip="Редактировать раздел " w:history="1">
        <w:r w:rsidRPr="005B6422">
          <w:rPr>
            <w:rStyle w:val="a8"/>
            <w:b w:val="0"/>
            <w:bCs w:val="0"/>
            <w:color w:val="auto"/>
            <w:sz w:val="26"/>
            <w:szCs w:val="26"/>
          </w:rPr>
          <w:t>править код</w:t>
        </w:r>
      </w:hyperlink>
      <w:r w:rsidRPr="005B6422">
        <w:rPr>
          <w:rStyle w:val="mw-editsection-bracket"/>
          <w:b w:val="0"/>
          <w:bCs w:val="0"/>
          <w:sz w:val="26"/>
          <w:szCs w:val="26"/>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46"/>
        <w:gridCol w:w="1554"/>
        <w:gridCol w:w="2016"/>
        <w:gridCol w:w="1916"/>
        <w:gridCol w:w="2835"/>
        <w:gridCol w:w="2123"/>
      </w:tblGrid>
      <w:tr w:rsidR="005B6422" w:rsidRPr="005B6422" w:rsidTr="005B6422">
        <w:tc>
          <w:tcPr>
            <w:tcW w:w="0" w:type="auto"/>
            <w:gridSpan w:val="6"/>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Модель</w:t>
            </w:r>
          </w:p>
        </w:tc>
      </w:tr>
      <w:tr w:rsidR="005B6422" w:rsidRPr="005B6422" w:rsidTr="005B6422">
        <w:tc>
          <w:tcPr>
            <w:tcW w:w="2400" w:type="dxa"/>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Уровень (layer)</w:t>
            </w:r>
          </w:p>
        </w:tc>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Тип данных (PDU</w:t>
            </w:r>
            <w:hyperlink r:id="rId103" w:anchor="cite_note-15" w:history="1">
              <w:r w:rsidRPr="005B6422">
                <w:rPr>
                  <w:rStyle w:val="a8"/>
                  <w:rFonts w:ascii="Times New Roman" w:hAnsi="Times New Roman" w:cs="Times New Roman"/>
                  <w:color w:val="auto"/>
                  <w:sz w:val="20"/>
                  <w:szCs w:val="20"/>
                  <w:vertAlign w:val="superscript"/>
                </w:rPr>
                <w:t>[15]</w:t>
              </w:r>
            </w:hyperlink>
            <w:r w:rsidRPr="005B6422">
              <w:rPr>
                <w:rFonts w:ascii="Times New Roman" w:hAnsi="Times New Roman" w:cs="Times New Roman"/>
                <w:b/>
                <w:bCs/>
                <w:sz w:val="20"/>
                <w:szCs w:val="20"/>
              </w:rPr>
              <w:t>)</w:t>
            </w:r>
          </w:p>
        </w:tc>
        <w:tc>
          <w:tcPr>
            <w:tcW w:w="24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Функции</w:t>
            </w:r>
          </w:p>
        </w:tc>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Примеры</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Оборудование</w:t>
            </w:r>
          </w:p>
        </w:tc>
      </w:tr>
      <w:tr w:rsidR="005B6422" w:rsidRPr="005B6422" w:rsidTr="005B6422">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before="240"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Host</w:t>
            </w:r>
            <w:r w:rsidRPr="005B6422">
              <w:rPr>
                <w:rFonts w:ascii="Times New Roman" w:hAnsi="Times New Roman" w:cs="Times New Roman"/>
                <w:b/>
                <w:bCs/>
                <w:sz w:val="20"/>
                <w:szCs w:val="20"/>
              </w:rPr>
              <w:br/>
              <w:t>layers</w:t>
            </w:r>
          </w:p>
        </w:tc>
        <w:tc>
          <w:tcPr>
            <w:tcW w:w="0" w:type="auto"/>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5B6422" w:rsidRPr="005B6422" w:rsidRDefault="005B6422" w:rsidP="005B6422">
            <w:pPr>
              <w:spacing w:before="240"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7. </w:t>
            </w:r>
            <w:hyperlink r:id="rId104" w:tooltip="Прикладной уровень" w:history="1">
              <w:r w:rsidRPr="005B6422">
                <w:rPr>
                  <w:rStyle w:val="a8"/>
                  <w:rFonts w:ascii="Times New Roman" w:hAnsi="Times New Roman" w:cs="Times New Roman"/>
                  <w:color w:val="auto"/>
                  <w:sz w:val="20"/>
                  <w:szCs w:val="20"/>
                </w:rPr>
                <w:t>Прикладной (application)</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5B6422" w:rsidRPr="005B6422" w:rsidRDefault="005B6422" w:rsidP="005B6422">
            <w:pPr>
              <w:spacing w:before="240"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Данные</w:t>
            </w:r>
          </w:p>
        </w:tc>
        <w:tc>
          <w:tcPr>
            <w:tcW w:w="0" w:type="auto"/>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5B6422" w:rsidRPr="005B6422" w:rsidRDefault="005B6422" w:rsidP="005B6422">
            <w:pPr>
              <w:spacing w:before="240"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Доступ к сетевым службам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before="240" w:after="0" w:line="240" w:lineRule="auto"/>
              <w:ind w:left="142"/>
              <w:rPr>
                <w:rFonts w:ascii="Times New Roman" w:hAnsi="Times New Roman" w:cs="Times New Roman"/>
                <w:sz w:val="20"/>
                <w:szCs w:val="20"/>
              </w:rPr>
            </w:pPr>
            <w:hyperlink r:id="rId105" w:tooltip="HTTP" w:history="1">
              <w:r w:rsidR="005B6422" w:rsidRPr="005B6422">
                <w:rPr>
                  <w:rStyle w:val="a8"/>
                  <w:rFonts w:ascii="Times New Roman" w:hAnsi="Times New Roman" w:cs="Times New Roman"/>
                  <w:color w:val="auto"/>
                  <w:sz w:val="20"/>
                  <w:szCs w:val="20"/>
                </w:rPr>
                <w:t>HTTP</w:t>
              </w:r>
            </w:hyperlink>
            <w:r w:rsidR="005B6422" w:rsidRPr="005B6422">
              <w:rPr>
                <w:rFonts w:ascii="Times New Roman" w:hAnsi="Times New Roman" w:cs="Times New Roman"/>
                <w:sz w:val="20"/>
                <w:szCs w:val="20"/>
              </w:rPr>
              <w:t>, </w:t>
            </w:r>
            <w:hyperlink r:id="rId106" w:tooltip="FTP" w:history="1">
              <w:r w:rsidR="005B6422" w:rsidRPr="005B6422">
                <w:rPr>
                  <w:rStyle w:val="a8"/>
                  <w:rFonts w:ascii="Times New Roman" w:hAnsi="Times New Roman" w:cs="Times New Roman"/>
                  <w:color w:val="auto"/>
                  <w:sz w:val="20"/>
                  <w:szCs w:val="20"/>
                </w:rPr>
                <w:t>FTP</w:t>
              </w:r>
            </w:hyperlink>
            <w:r w:rsidR="005B6422" w:rsidRPr="005B6422">
              <w:rPr>
                <w:rFonts w:ascii="Times New Roman" w:hAnsi="Times New Roman" w:cs="Times New Roman"/>
                <w:sz w:val="20"/>
                <w:szCs w:val="20"/>
              </w:rPr>
              <w:t>, </w:t>
            </w:r>
            <w:hyperlink r:id="rId107" w:tooltip="POP3" w:history="1">
              <w:r w:rsidR="005B6422" w:rsidRPr="005B6422">
                <w:rPr>
                  <w:rStyle w:val="a8"/>
                  <w:rFonts w:ascii="Times New Roman" w:hAnsi="Times New Roman" w:cs="Times New Roman"/>
                  <w:color w:val="auto"/>
                  <w:sz w:val="20"/>
                  <w:szCs w:val="20"/>
                </w:rPr>
                <w:t>POP3</w:t>
              </w:r>
            </w:hyperlink>
            <w:r w:rsidR="005B6422" w:rsidRPr="005B6422">
              <w:rPr>
                <w:rFonts w:ascii="Times New Roman" w:hAnsi="Times New Roman" w:cs="Times New Roman"/>
                <w:sz w:val="20"/>
                <w:szCs w:val="20"/>
              </w:rPr>
              <w:t>, </w:t>
            </w:r>
            <w:hyperlink r:id="rId108" w:tooltip="WebSocket" w:history="1">
              <w:r w:rsidR="005B6422" w:rsidRPr="005B6422">
                <w:rPr>
                  <w:rStyle w:val="a8"/>
                  <w:rFonts w:ascii="Times New Roman" w:hAnsi="Times New Roman" w:cs="Times New Roman"/>
                  <w:color w:val="auto"/>
                  <w:sz w:val="20"/>
                  <w:szCs w:val="20"/>
                </w:rPr>
                <w:t>WebSocket</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before="240" w:after="0" w:line="240" w:lineRule="auto"/>
              <w:ind w:left="142"/>
              <w:rPr>
                <w:rFonts w:ascii="Times New Roman" w:hAnsi="Times New Roman" w:cs="Times New Roman"/>
                <w:sz w:val="20"/>
                <w:szCs w:val="20"/>
              </w:rPr>
            </w:pPr>
            <w:hyperlink r:id="rId109" w:tooltip="Хост" w:history="1">
              <w:r w:rsidR="005B6422" w:rsidRPr="005B6422">
                <w:rPr>
                  <w:rStyle w:val="a8"/>
                  <w:rFonts w:ascii="Times New Roman" w:hAnsi="Times New Roman" w:cs="Times New Roman"/>
                  <w:color w:val="auto"/>
                  <w:sz w:val="20"/>
                  <w:szCs w:val="20"/>
                </w:rPr>
                <w:t>Хосты</w:t>
              </w:r>
            </w:hyperlink>
            <w:r w:rsidR="005B6422" w:rsidRPr="005B6422">
              <w:rPr>
                <w:rFonts w:ascii="Times New Roman" w:hAnsi="Times New Roman" w:cs="Times New Roman"/>
                <w:sz w:val="20"/>
                <w:szCs w:val="20"/>
              </w:rPr>
              <w:t> (клиенты сети),</w:t>
            </w:r>
          </w:p>
          <w:p w:rsidR="005B6422" w:rsidRPr="005B6422" w:rsidRDefault="000000F1" w:rsidP="005B6422">
            <w:pPr>
              <w:pStyle w:val="a7"/>
              <w:spacing w:before="120" w:beforeAutospacing="0" w:after="0" w:afterAutospacing="0"/>
              <w:ind w:left="142"/>
              <w:rPr>
                <w:sz w:val="20"/>
                <w:szCs w:val="20"/>
              </w:rPr>
            </w:pPr>
            <w:hyperlink r:id="rId110" w:tooltip="Межсетевой экран" w:history="1">
              <w:r w:rsidR="005B6422" w:rsidRPr="005B6422">
                <w:rPr>
                  <w:rStyle w:val="a8"/>
                  <w:color w:val="auto"/>
                  <w:sz w:val="20"/>
                  <w:szCs w:val="20"/>
                </w:rPr>
                <w:t>Межсетевой экран</w:t>
              </w:r>
            </w:hyperlink>
          </w:p>
        </w:tc>
      </w:tr>
      <w:tr w:rsidR="005B6422" w:rsidRPr="005B6422" w:rsidTr="005B642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b/>
                <w:bCs/>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6. </w:t>
            </w:r>
            <w:hyperlink r:id="rId111" w:tooltip="Представительский уровень" w:history="1">
              <w:r w:rsidRPr="005B6422">
                <w:rPr>
                  <w:rStyle w:val="a8"/>
                  <w:rFonts w:ascii="Times New Roman" w:hAnsi="Times New Roman" w:cs="Times New Roman"/>
                  <w:color w:val="auto"/>
                  <w:sz w:val="20"/>
                  <w:szCs w:val="20"/>
                </w:rPr>
                <w:t>Представления (presentation)</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Представление и </w:t>
            </w:r>
            <w:hyperlink r:id="rId112" w:tooltip="Шифрование" w:history="1">
              <w:r w:rsidRPr="005B6422">
                <w:rPr>
                  <w:rStyle w:val="a8"/>
                  <w:rFonts w:ascii="Times New Roman" w:hAnsi="Times New Roman" w:cs="Times New Roman"/>
                  <w:color w:val="auto"/>
                  <w:sz w:val="20"/>
                  <w:szCs w:val="20"/>
                </w:rPr>
                <w:t>шифрование</w:t>
              </w:r>
            </w:hyperlink>
            <w:r w:rsidRPr="005B6422">
              <w:rPr>
                <w:rFonts w:ascii="Times New Roman" w:hAnsi="Times New Roman" w:cs="Times New Roman"/>
                <w:sz w:val="20"/>
                <w:szCs w:val="20"/>
              </w:rPr>
              <w:t> данных</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13" w:tooltip="ASCII" w:history="1">
              <w:r w:rsidR="005B6422" w:rsidRPr="005B6422">
                <w:rPr>
                  <w:rStyle w:val="a8"/>
                  <w:rFonts w:ascii="Times New Roman" w:hAnsi="Times New Roman" w:cs="Times New Roman"/>
                  <w:color w:val="auto"/>
                  <w:sz w:val="20"/>
                  <w:szCs w:val="20"/>
                </w:rPr>
                <w:t>ASCII</w:t>
              </w:r>
            </w:hyperlink>
            <w:r w:rsidR="005B6422" w:rsidRPr="005B6422">
              <w:rPr>
                <w:rFonts w:ascii="Times New Roman" w:hAnsi="Times New Roman" w:cs="Times New Roman"/>
                <w:sz w:val="20"/>
                <w:szCs w:val="20"/>
              </w:rPr>
              <w:t>, </w:t>
            </w:r>
            <w:hyperlink r:id="rId114" w:tooltip="EBCDIC" w:history="1">
              <w:r w:rsidR="005B6422" w:rsidRPr="005B6422">
                <w:rPr>
                  <w:rStyle w:val="a8"/>
                  <w:rFonts w:ascii="Times New Roman" w:hAnsi="Times New Roman" w:cs="Times New Roman"/>
                  <w:color w:val="auto"/>
                  <w:sz w:val="20"/>
                  <w:szCs w:val="20"/>
                </w:rPr>
                <w:t>EBCDIC</w:t>
              </w:r>
            </w:hyperlink>
            <w:r w:rsidR="005B6422" w:rsidRPr="005B6422">
              <w:rPr>
                <w:rFonts w:ascii="Times New Roman" w:hAnsi="Times New Roman" w:cs="Times New Roman"/>
                <w:sz w:val="20"/>
                <w:szCs w:val="20"/>
              </w:rPr>
              <w:t>, </w:t>
            </w:r>
            <w:hyperlink r:id="rId115" w:tooltip="JPEG" w:history="1">
              <w:r w:rsidR="005B6422" w:rsidRPr="005B6422">
                <w:rPr>
                  <w:rStyle w:val="a8"/>
                  <w:rFonts w:ascii="Times New Roman" w:hAnsi="Times New Roman" w:cs="Times New Roman"/>
                  <w:color w:val="auto"/>
                  <w:sz w:val="20"/>
                  <w:szCs w:val="20"/>
                </w:rPr>
                <w:t>JPEG</w:t>
              </w:r>
            </w:hyperlink>
            <w:r w:rsidR="005B6422" w:rsidRPr="005B6422">
              <w:rPr>
                <w:rFonts w:ascii="Times New Roman" w:hAnsi="Times New Roman" w:cs="Times New Roman"/>
                <w:sz w:val="20"/>
                <w:szCs w:val="20"/>
              </w:rPr>
              <w:t>, </w:t>
            </w:r>
            <w:hyperlink r:id="rId116" w:tooltip="MIDI" w:history="1">
              <w:r w:rsidR="005B6422" w:rsidRPr="005B6422">
                <w:rPr>
                  <w:rStyle w:val="a8"/>
                  <w:rFonts w:ascii="Times New Roman" w:hAnsi="Times New Roman" w:cs="Times New Roman"/>
                  <w:color w:val="auto"/>
                  <w:sz w:val="20"/>
                  <w:szCs w:val="20"/>
                </w:rPr>
                <w:t>MIDI</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sz w:val="20"/>
                <w:szCs w:val="20"/>
              </w:rPr>
            </w:pPr>
          </w:p>
        </w:tc>
      </w:tr>
      <w:tr w:rsidR="005B6422" w:rsidRPr="005B6422" w:rsidTr="005B642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b/>
                <w:bCs/>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5. </w:t>
            </w:r>
            <w:hyperlink r:id="rId117" w:tooltip="Сеансовый уровень" w:history="1">
              <w:r w:rsidRPr="005B6422">
                <w:rPr>
                  <w:rStyle w:val="a8"/>
                  <w:rFonts w:ascii="Times New Roman" w:hAnsi="Times New Roman" w:cs="Times New Roman"/>
                  <w:color w:val="auto"/>
                  <w:sz w:val="20"/>
                  <w:szCs w:val="20"/>
                </w:rPr>
                <w:t>Сеансовый (session)</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Управление сеансом связи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18" w:tooltip="Remote Procedure Call" w:history="1">
              <w:r w:rsidR="005B6422" w:rsidRPr="005B6422">
                <w:rPr>
                  <w:rStyle w:val="a8"/>
                  <w:rFonts w:ascii="Times New Roman" w:hAnsi="Times New Roman" w:cs="Times New Roman"/>
                  <w:color w:val="auto"/>
                  <w:sz w:val="20"/>
                  <w:szCs w:val="20"/>
                </w:rPr>
                <w:t>RPC</w:t>
              </w:r>
            </w:hyperlink>
            <w:r w:rsidR="005B6422" w:rsidRPr="005B6422">
              <w:rPr>
                <w:rFonts w:ascii="Times New Roman" w:hAnsi="Times New Roman" w:cs="Times New Roman"/>
                <w:sz w:val="20"/>
                <w:szCs w:val="20"/>
              </w:rPr>
              <w:t>, </w:t>
            </w:r>
            <w:hyperlink r:id="rId119" w:tooltip="Password Authentication Protocol" w:history="1">
              <w:r w:rsidR="005B6422" w:rsidRPr="005B6422">
                <w:rPr>
                  <w:rStyle w:val="a8"/>
                  <w:rFonts w:ascii="Times New Roman" w:hAnsi="Times New Roman" w:cs="Times New Roman"/>
                  <w:color w:val="auto"/>
                  <w:sz w:val="20"/>
                  <w:szCs w:val="20"/>
                </w:rPr>
                <w:t>PAP</w:t>
              </w:r>
            </w:hyperlink>
            <w:r w:rsidR="005B6422" w:rsidRPr="005B6422">
              <w:rPr>
                <w:rFonts w:ascii="Times New Roman" w:hAnsi="Times New Roman" w:cs="Times New Roman"/>
                <w:sz w:val="20"/>
                <w:szCs w:val="20"/>
              </w:rPr>
              <w:t>, </w:t>
            </w:r>
            <w:hyperlink r:id="rId120" w:tooltip="L2TP" w:history="1">
              <w:r w:rsidR="005B6422" w:rsidRPr="005B6422">
                <w:rPr>
                  <w:rStyle w:val="a8"/>
                  <w:rFonts w:ascii="Times New Roman" w:hAnsi="Times New Roman" w:cs="Times New Roman"/>
                  <w:color w:val="auto"/>
                  <w:sz w:val="20"/>
                  <w:szCs w:val="20"/>
                </w:rPr>
                <w:t>L2TP</w:t>
              </w:r>
            </w:hyperlink>
            <w:r w:rsidR="005B6422" w:rsidRPr="005B6422">
              <w:rPr>
                <w:rFonts w:ascii="Times New Roman" w:hAnsi="Times New Roman" w:cs="Times New Roman"/>
                <w:sz w:val="20"/>
                <w:szCs w:val="20"/>
              </w:rPr>
              <w:t>, </w:t>
            </w:r>
            <w:hyperlink r:id="rId121" w:tooltip="GRPC" w:history="1">
              <w:r w:rsidR="005B6422" w:rsidRPr="005B6422">
                <w:rPr>
                  <w:rStyle w:val="a8"/>
                  <w:rFonts w:ascii="Times New Roman" w:hAnsi="Times New Roman" w:cs="Times New Roman"/>
                  <w:color w:val="auto"/>
                  <w:sz w:val="20"/>
                  <w:szCs w:val="20"/>
                </w:rPr>
                <w:t>gRPC</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sz w:val="20"/>
                <w:szCs w:val="20"/>
              </w:rPr>
            </w:pPr>
          </w:p>
        </w:tc>
      </w:tr>
      <w:tr w:rsidR="005B6422" w:rsidRPr="005B6422" w:rsidTr="005B642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b/>
                <w:bCs/>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4. </w:t>
            </w:r>
            <w:hyperlink r:id="rId122" w:tooltip="Транспортный уровень" w:history="1">
              <w:r w:rsidRPr="005B6422">
                <w:rPr>
                  <w:rStyle w:val="a8"/>
                  <w:rFonts w:ascii="Times New Roman" w:hAnsi="Times New Roman" w:cs="Times New Roman"/>
                  <w:color w:val="auto"/>
                  <w:sz w:val="20"/>
                  <w:szCs w:val="20"/>
                </w:rPr>
                <w:t>Транспортный (transport)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23" w:tooltip="Сегментация пакетов" w:history="1">
              <w:r w:rsidR="005B6422" w:rsidRPr="005B6422">
                <w:rPr>
                  <w:rStyle w:val="a8"/>
                  <w:rFonts w:ascii="Times New Roman" w:hAnsi="Times New Roman" w:cs="Times New Roman"/>
                  <w:color w:val="auto"/>
                  <w:sz w:val="20"/>
                  <w:szCs w:val="20"/>
                </w:rPr>
                <w:t>Сегменты</w:t>
              </w:r>
            </w:hyperlink>
          </w:p>
          <w:p w:rsidR="005B6422" w:rsidRPr="005B6422" w:rsidRDefault="005B6422" w:rsidP="005B6422">
            <w:pPr>
              <w:pStyle w:val="a7"/>
              <w:spacing w:before="120" w:beforeAutospacing="0" w:after="0" w:afterAutospacing="0"/>
              <w:ind w:left="142"/>
              <w:rPr>
                <w:sz w:val="20"/>
                <w:szCs w:val="20"/>
              </w:rPr>
            </w:pPr>
            <w:r w:rsidRPr="005B6422">
              <w:rPr>
                <w:sz w:val="20"/>
                <w:szCs w:val="20"/>
              </w:rPr>
              <w:t>(segment) /</w:t>
            </w:r>
            <w:hyperlink r:id="rId124" w:tooltip="Датаграмма" w:history="1">
              <w:r w:rsidRPr="005B6422">
                <w:rPr>
                  <w:rStyle w:val="a8"/>
                  <w:color w:val="auto"/>
                  <w:sz w:val="20"/>
                  <w:szCs w:val="20"/>
                </w:rPr>
                <w:t>Датаграммы</w:t>
              </w:r>
            </w:hyperlink>
            <w:r w:rsidRPr="005B6422">
              <w:rPr>
                <w:sz w:val="20"/>
                <w:szCs w:val="20"/>
              </w:rPr>
              <w:t> (datagram)</w:t>
            </w:r>
          </w:p>
        </w:tc>
        <w:tc>
          <w:tcPr>
            <w:tcW w:w="0" w:type="auto"/>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Прямая связь между конечными пунктами и надёжность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25" w:tooltip="Transmission Control Protocol" w:history="1">
              <w:r w:rsidR="005B6422" w:rsidRPr="005B6422">
                <w:rPr>
                  <w:rStyle w:val="a8"/>
                  <w:rFonts w:ascii="Times New Roman" w:hAnsi="Times New Roman" w:cs="Times New Roman"/>
                  <w:color w:val="auto"/>
                  <w:sz w:val="20"/>
                  <w:szCs w:val="20"/>
                </w:rPr>
                <w:t>TCP</w:t>
              </w:r>
            </w:hyperlink>
            <w:r w:rsidR="005B6422" w:rsidRPr="005B6422">
              <w:rPr>
                <w:rFonts w:ascii="Times New Roman" w:hAnsi="Times New Roman" w:cs="Times New Roman"/>
                <w:sz w:val="20"/>
                <w:szCs w:val="20"/>
              </w:rPr>
              <w:t>, </w:t>
            </w:r>
            <w:hyperlink r:id="rId126" w:tooltip="User Datagram Protocol" w:history="1">
              <w:r w:rsidR="005B6422" w:rsidRPr="005B6422">
                <w:rPr>
                  <w:rStyle w:val="a8"/>
                  <w:rFonts w:ascii="Times New Roman" w:hAnsi="Times New Roman" w:cs="Times New Roman"/>
                  <w:color w:val="auto"/>
                  <w:sz w:val="20"/>
                  <w:szCs w:val="20"/>
                </w:rPr>
                <w:t>UDP</w:t>
              </w:r>
            </w:hyperlink>
            <w:r w:rsidR="005B6422" w:rsidRPr="005B6422">
              <w:rPr>
                <w:rFonts w:ascii="Times New Roman" w:hAnsi="Times New Roman" w:cs="Times New Roman"/>
                <w:sz w:val="20"/>
                <w:szCs w:val="20"/>
              </w:rPr>
              <w:t>, </w:t>
            </w:r>
            <w:hyperlink r:id="rId127" w:tooltip="SCTP" w:history="1">
              <w:r w:rsidR="005B6422" w:rsidRPr="005B6422">
                <w:rPr>
                  <w:rStyle w:val="a8"/>
                  <w:rFonts w:ascii="Times New Roman" w:hAnsi="Times New Roman" w:cs="Times New Roman"/>
                  <w:color w:val="auto"/>
                  <w:sz w:val="20"/>
                  <w:szCs w:val="20"/>
                </w:rPr>
                <w:t>SCTP</w:t>
              </w:r>
            </w:hyperlink>
            <w:r w:rsidR="005B6422" w:rsidRPr="005B6422">
              <w:rPr>
                <w:rFonts w:ascii="Times New Roman" w:hAnsi="Times New Roman" w:cs="Times New Roman"/>
                <w:sz w:val="20"/>
                <w:szCs w:val="20"/>
              </w:rPr>
              <w:t>, </w:t>
            </w:r>
            <w:hyperlink r:id="rId128" w:tooltip="Порт (компьютерные сети)" w:history="1">
              <w:r w:rsidR="005B6422" w:rsidRPr="005B6422">
                <w:rPr>
                  <w:rStyle w:val="a8"/>
                  <w:rFonts w:ascii="Times New Roman" w:hAnsi="Times New Roman" w:cs="Times New Roman"/>
                  <w:color w:val="auto"/>
                  <w:sz w:val="20"/>
                  <w:szCs w:val="20"/>
                </w:rPr>
                <w:t>Порты</w:t>
              </w:r>
            </w:hyperlink>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sz w:val="20"/>
                <w:szCs w:val="20"/>
              </w:rPr>
            </w:pPr>
          </w:p>
        </w:tc>
      </w:tr>
      <w:tr w:rsidR="005B6422" w:rsidRPr="005B6422" w:rsidTr="005B6422">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6422" w:rsidRPr="005B6422" w:rsidRDefault="005B6422" w:rsidP="005B6422">
            <w:pPr>
              <w:spacing w:after="0" w:line="240" w:lineRule="auto"/>
              <w:ind w:left="142"/>
              <w:jc w:val="center"/>
              <w:rPr>
                <w:rFonts w:ascii="Times New Roman" w:hAnsi="Times New Roman" w:cs="Times New Roman"/>
                <w:b/>
                <w:bCs/>
                <w:sz w:val="20"/>
                <w:szCs w:val="20"/>
              </w:rPr>
            </w:pPr>
            <w:r w:rsidRPr="005B6422">
              <w:rPr>
                <w:rFonts w:ascii="Times New Roman" w:hAnsi="Times New Roman" w:cs="Times New Roman"/>
                <w:b/>
                <w:bCs/>
                <w:sz w:val="20"/>
                <w:szCs w:val="20"/>
              </w:rPr>
              <w:t>Media</w:t>
            </w:r>
            <w:hyperlink r:id="rId129" w:anchor="cite_note-16" w:history="1">
              <w:r w:rsidRPr="005B6422">
                <w:rPr>
                  <w:rStyle w:val="a8"/>
                  <w:rFonts w:ascii="Times New Roman" w:hAnsi="Times New Roman" w:cs="Times New Roman"/>
                  <w:color w:val="auto"/>
                  <w:sz w:val="20"/>
                  <w:szCs w:val="20"/>
                  <w:vertAlign w:val="superscript"/>
                </w:rPr>
                <w:t>[16]</w:t>
              </w:r>
            </w:hyperlink>
            <w:r w:rsidRPr="005B6422">
              <w:rPr>
                <w:rFonts w:ascii="Times New Roman" w:hAnsi="Times New Roman" w:cs="Times New Roman"/>
                <w:b/>
                <w:bCs/>
                <w:sz w:val="20"/>
                <w:szCs w:val="20"/>
              </w:rPr>
              <w:br/>
              <w:t>layers</w:t>
            </w:r>
          </w:p>
        </w:tc>
        <w:tc>
          <w:tcPr>
            <w:tcW w:w="0" w:type="auto"/>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3. </w:t>
            </w:r>
            <w:hyperlink r:id="rId130" w:tooltip="Сетевой уровень" w:history="1">
              <w:r w:rsidRPr="005B6422">
                <w:rPr>
                  <w:rStyle w:val="a8"/>
                  <w:rFonts w:ascii="Times New Roman" w:hAnsi="Times New Roman" w:cs="Times New Roman"/>
                  <w:color w:val="auto"/>
                  <w:sz w:val="20"/>
                  <w:szCs w:val="20"/>
                </w:rPr>
                <w:t>Сетевой (network)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31" w:tooltip="Пакет (сетевые технологии)" w:history="1">
              <w:r w:rsidR="005B6422" w:rsidRPr="005B6422">
                <w:rPr>
                  <w:rStyle w:val="a8"/>
                  <w:rFonts w:ascii="Times New Roman" w:hAnsi="Times New Roman" w:cs="Times New Roman"/>
                  <w:color w:val="auto"/>
                  <w:sz w:val="20"/>
                  <w:szCs w:val="20"/>
                </w:rPr>
                <w:t>Пакеты</w:t>
              </w:r>
            </w:hyperlink>
            <w:r w:rsidR="005B6422" w:rsidRPr="005B6422">
              <w:rPr>
                <w:rFonts w:ascii="Times New Roman" w:hAnsi="Times New Roman" w:cs="Times New Roman"/>
                <w:sz w:val="20"/>
                <w:szCs w:val="20"/>
              </w:rPr>
              <w:t> (packet)</w:t>
            </w:r>
          </w:p>
        </w:tc>
        <w:tc>
          <w:tcPr>
            <w:tcW w:w="0" w:type="auto"/>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Определение маршрута и логическая адресация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32" w:tooltip="IPv4" w:history="1">
              <w:r w:rsidR="005B6422" w:rsidRPr="005B6422">
                <w:rPr>
                  <w:rStyle w:val="a8"/>
                  <w:rFonts w:ascii="Times New Roman" w:hAnsi="Times New Roman" w:cs="Times New Roman"/>
                  <w:color w:val="auto"/>
                  <w:sz w:val="20"/>
                  <w:szCs w:val="20"/>
                </w:rPr>
                <w:t>IPv4</w:t>
              </w:r>
            </w:hyperlink>
            <w:r w:rsidR="005B6422" w:rsidRPr="005B6422">
              <w:rPr>
                <w:rFonts w:ascii="Times New Roman" w:hAnsi="Times New Roman" w:cs="Times New Roman"/>
                <w:sz w:val="20"/>
                <w:szCs w:val="20"/>
              </w:rPr>
              <w:t>, </w:t>
            </w:r>
            <w:hyperlink r:id="rId133" w:tooltip="IPv6" w:history="1">
              <w:r w:rsidR="005B6422" w:rsidRPr="005B6422">
                <w:rPr>
                  <w:rStyle w:val="a8"/>
                  <w:rFonts w:ascii="Times New Roman" w:hAnsi="Times New Roman" w:cs="Times New Roman"/>
                  <w:color w:val="auto"/>
                  <w:sz w:val="20"/>
                  <w:szCs w:val="20"/>
                </w:rPr>
                <w:t>IPv6</w:t>
              </w:r>
            </w:hyperlink>
            <w:r w:rsidR="005B6422" w:rsidRPr="005B6422">
              <w:rPr>
                <w:rFonts w:ascii="Times New Roman" w:hAnsi="Times New Roman" w:cs="Times New Roman"/>
                <w:sz w:val="20"/>
                <w:szCs w:val="20"/>
              </w:rPr>
              <w:t>, </w:t>
            </w:r>
            <w:hyperlink r:id="rId134" w:tooltip="IPsec" w:history="1">
              <w:r w:rsidR="005B6422" w:rsidRPr="005B6422">
                <w:rPr>
                  <w:rStyle w:val="a8"/>
                  <w:rFonts w:ascii="Times New Roman" w:hAnsi="Times New Roman" w:cs="Times New Roman"/>
                  <w:color w:val="auto"/>
                  <w:sz w:val="20"/>
                  <w:szCs w:val="20"/>
                </w:rPr>
                <w:t>IPsec</w:t>
              </w:r>
            </w:hyperlink>
            <w:r w:rsidR="005B6422" w:rsidRPr="005B6422">
              <w:rPr>
                <w:rFonts w:ascii="Times New Roman" w:hAnsi="Times New Roman" w:cs="Times New Roman"/>
                <w:sz w:val="20"/>
                <w:szCs w:val="20"/>
              </w:rPr>
              <w:t>, </w:t>
            </w:r>
            <w:hyperlink r:id="rId135" w:tooltip="AppleTalk" w:history="1">
              <w:r w:rsidR="005B6422" w:rsidRPr="005B6422">
                <w:rPr>
                  <w:rStyle w:val="a8"/>
                  <w:rFonts w:ascii="Times New Roman" w:hAnsi="Times New Roman" w:cs="Times New Roman"/>
                  <w:color w:val="auto"/>
                  <w:sz w:val="20"/>
                  <w:szCs w:val="20"/>
                </w:rPr>
                <w:t>AppleTalk</w:t>
              </w:r>
            </w:hyperlink>
            <w:r w:rsidR="005B6422" w:rsidRPr="005B6422">
              <w:rPr>
                <w:rFonts w:ascii="Times New Roman" w:hAnsi="Times New Roman" w:cs="Times New Roman"/>
                <w:sz w:val="20"/>
                <w:szCs w:val="20"/>
              </w:rPr>
              <w:t>, </w:t>
            </w:r>
            <w:hyperlink r:id="rId136" w:tooltip="ICMP" w:history="1">
              <w:r w:rsidR="005B6422" w:rsidRPr="005B6422">
                <w:rPr>
                  <w:rStyle w:val="a8"/>
                  <w:rFonts w:ascii="Times New Roman" w:hAnsi="Times New Roman" w:cs="Times New Roman"/>
                  <w:color w:val="auto"/>
                  <w:sz w:val="20"/>
                  <w:szCs w:val="20"/>
                </w:rPr>
                <w:t>ICMP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37" w:tooltip="Маршрутизатор" w:history="1">
              <w:r w:rsidR="005B6422" w:rsidRPr="005B6422">
                <w:rPr>
                  <w:rStyle w:val="a8"/>
                  <w:rFonts w:ascii="Times New Roman" w:hAnsi="Times New Roman" w:cs="Times New Roman"/>
                  <w:color w:val="auto"/>
                  <w:sz w:val="20"/>
                  <w:szCs w:val="20"/>
                </w:rPr>
                <w:t>Маршрутизатор</w:t>
              </w:r>
            </w:hyperlink>
            <w:r w:rsidR="005B6422" w:rsidRPr="005B6422">
              <w:rPr>
                <w:rFonts w:ascii="Times New Roman" w:hAnsi="Times New Roman" w:cs="Times New Roman"/>
                <w:sz w:val="20"/>
                <w:szCs w:val="20"/>
              </w:rPr>
              <w:t>, </w:t>
            </w:r>
            <w:hyperlink r:id="rId138" w:tooltip="Сетевой шлюз" w:history="1">
              <w:r w:rsidR="005B6422" w:rsidRPr="005B6422">
                <w:rPr>
                  <w:rStyle w:val="a8"/>
                  <w:rFonts w:ascii="Times New Roman" w:hAnsi="Times New Roman" w:cs="Times New Roman"/>
                  <w:color w:val="auto"/>
                  <w:sz w:val="20"/>
                  <w:szCs w:val="20"/>
                </w:rPr>
                <w:t>Сетевой шлюз</w:t>
              </w:r>
            </w:hyperlink>
            <w:r w:rsidR="005B6422" w:rsidRPr="005B6422">
              <w:rPr>
                <w:rFonts w:ascii="Times New Roman" w:hAnsi="Times New Roman" w:cs="Times New Roman"/>
                <w:sz w:val="20"/>
                <w:szCs w:val="20"/>
              </w:rPr>
              <w:t>,</w:t>
            </w:r>
          </w:p>
          <w:p w:rsidR="005B6422" w:rsidRPr="005B6422" w:rsidRDefault="000000F1" w:rsidP="005B6422">
            <w:pPr>
              <w:pStyle w:val="a7"/>
              <w:spacing w:before="120" w:beforeAutospacing="0" w:after="0" w:afterAutospacing="0"/>
              <w:ind w:left="142"/>
              <w:rPr>
                <w:sz w:val="20"/>
                <w:szCs w:val="20"/>
              </w:rPr>
            </w:pPr>
            <w:hyperlink r:id="rId139" w:tooltip="Межсетевой экран" w:history="1">
              <w:r w:rsidR="005B6422" w:rsidRPr="005B6422">
                <w:rPr>
                  <w:rStyle w:val="a8"/>
                  <w:color w:val="auto"/>
                  <w:sz w:val="20"/>
                  <w:szCs w:val="20"/>
                </w:rPr>
                <w:t>Межсетевой экран</w:t>
              </w:r>
            </w:hyperlink>
          </w:p>
        </w:tc>
      </w:tr>
      <w:tr w:rsidR="005B6422" w:rsidRPr="005B6422" w:rsidTr="005B642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b/>
                <w:bCs/>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2. </w:t>
            </w:r>
            <w:hyperlink r:id="rId140" w:tooltip="Канальный уровень" w:history="1">
              <w:r w:rsidRPr="005B6422">
                <w:rPr>
                  <w:rStyle w:val="a8"/>
                  <w:rFonts w:ascii="Times New Roman" w:hAnsi="Times New Roman" w:cs="Times New Roman"/>
                  <w:color w:val="auto"/>
                  <w:sz w:val="20"/>
                  <w:szCs w:val="20"/>
                </w:rPr>
                <w:t>Канальный (data 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Биты (bit)/</w:t>
            </w:r>
            <w:r w:rsidRPr="005B6422">
              <w:rPr>
                <w:rFonts w:ascii="Times New Roman" w:hAnsi="Times New Roman" w:cs="Times New Roman"/>
                <w:sz w:val="20"/>
                <w:szCs w:val="20"/>
              </w:rPr>
              <w:br/>
            </w:r>
            <w:hyperlink r:id="rId141" w:tooltip="Кадр (телекоммуникации)" w:history="1">
              <w:r w:rsidRPr="005B6422">
                <w:rPr>
                  <w:rStyle w:val="a8"/>
                  <w:rFonts w:ascii="Times New Roman" w:hAnsi="Times New Roman" w:cs="Times New Roman"/>
                  <w:color w:val="auto"/>
                  <w:sz w:val="20"/>
                  <w:szCs w:val="20"/>
                </w:rPr>
                <w:t>Кадры</w:t>
              </w:r>
            </w:hyperlink>
            <w:r w:rsidRPr="005B6422">
              <w:rPr>
                <w:rFonts w:ascii="Times New Roman" w:hAnsi="Times New Roman" w:cs="Times New Roman"/>
                <w:sz w:val="20"/>
                <w:szCs w:val="20"/>
              </w:rPr>
              <w:t> (frame)</w:t>
            </w:r>
          </w:p>
        </w:tc>
        <w:tc>
          <w:tcPr>
            <w:tcW w:w="0" w:type="auto"/>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Физическая адресация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42" w:tooltip="Point-to-Point Protocol" w:history="1">
              <w:r w:rsidR="005B6422" w:rsidRPr="005B6422">
                <w:rPr>
                  <w:rStyle w:val="a8"/>
                  <w:rFonts w:ascii="Times New Roman" w:hAnsi="Times New Roman" w:cs="Times New Roman"/>
                  <w:color w:val="auto"/>
                  <w:sz w:val="20"/>
                  <w:szCs w:val="20"/>
                </w:rPr>
                <w:t>PPP</w:t>
              </w:r>
            </w:hyperlink>
            <w:r w:rsidR="005B6422" w:rsidRPr="005B6422">
              <w:rPr>
                <w:rFonts w:ascii="Times New Roman" w:hAnsi="Times New Roman" w:cs="Times New Roman"/>
                <w:sz w:val="20"/>
                <w:szCs w:val="20"/>
              </w:rPr>
              <w:t>, </w:t>
            </w:r>
            <w:hyperlink r:id="rId143" w:tooltip="IEEE 802.22" w:history="1">
              <w:r w:rsidR="005B6422" w:rsidRPr="005B6422">
                <w:rPr>
                  <w:rStyle w:val="a8"/>
                  <w:rFonts w:ascii="Times New Roman" w:hAnsi="Times New Roman" w:cs="Times New Roman"/>
                  <w:color w:val="auto"/>
                  <w:sz w:val="20"/>
                  <w:szCs w:val="20"/>
                </w:rPr>
                <w:t>IEEE 802.22</w:t>
              </w:r>
            </w:hyperlink>
            <w:r w:rsidR="005B6422" w:rsidRPr="005B6422">
              <w:rPr>
                <w:rFonts w:ascii="Times New Roman" w:hAnsi="Times New Roman" w:cs="Times New Roman"/>
                <w:sz w:val="20"/>
                <w:szCs w:val="20"/>
              </w:rPr>
              <w:t>, </w:t>
            </w:r>
            <w:hyperlink r:id="rId144" w:tooltip="Ethernet" w:history="1">
              <w:r w:rsidR="005B6422" w:rsidRPr="005B6422">
                <w:rPr>
                  <w:rStyle w:val="a8"/>
                  <w:rFonts w:ascii="Times New Roman" w:hAnsi="Times New Roman" w:cs="Times New Roman"/>
                  <w:color w:val="auto"/>
                  <w:sz w:val="20"/>
                  <w:szCs w:val="20"/>
                </w:rPr>
                <w:t>Ethernet</w:t>
              </w:r>
            </w:hyperlink>
            <w:r w:rsidR="005B6422" w:rsidRPr="005B6422">
              <w:rPr>
                <w:rFonts w:ascii="Times New Roman" w:hAnsi="Times New Roman" w:cs="Times New Roman"/>
                <w:sz w:val="20"/>
                <w:szCs w:val="20"/>
              </w:rPr>
              <w:t>, </w:t>
            </w:r>
            <w:hyperlink r:id="rId145" w:tooltip="XDSL" w:history="1">
              <w:r w:rsidR="005B6422" w:rsidRPr="005B6422">
                <w:rPr>
                  <w:rStyle w:val="a8"/>
                  <w:rFonts w:ascii="Times New Roman" w:hAnsi="Times New Roman" w:cs="Times New Roman"/>
                  <w:color w:val="auto"/>
                  <w:sz w:val="20"/>
                  <w:szCs w:val="20"/>
                </w:rPr>
                <w:t>DSL</w:t>
              </w:r>
            </w:hyperlink>
            <w:r w:rsidR="005B6422" w:rsidRPr="005B6422">
              <w:rPr>
                <w:rFonts w:ascii="Times New Roman" w:hAnsi="Times New Roman" w:cs="Times New Roman"/>
                <w:sz w:val="20"/>
                <w:szCs w:val="20"/>
              </w:rPr>
              <w:t>, </w:t>
            </w:r>
            <w:hyperlink r:id="rId146" w:tooltip="ARP" w:history="1">
              <w:r w:rsidR="005B6422" w:rsidRPr="005B6422">
                <w:rPr>
                  <w:rStyle w:val="a8"/>
                  <w:rFonts w:ascii="Times New Roman" w:hAnsi="Times New Roman" w:cs="Times New Roman"/>
                  <w:color w:val="auto"/>
                  <w:sz w:val="20"/>
                  <w:szCs w:val="20"/>
                </w:rPr>
                <w:t>ARP</w:t>
              </w:r>
            </w:hyperlink>
            <w:r w:rsidR="005B6422" w:rsidRPr="005B6422">
              <w:rPr>
                <w:rFonts w:ascii="Times New Roman" w:hAnsi="Times New Roman" w:cs="Times New Roman"/>
                <w:sz w:val="20"/>
                <w:szCs w:val="20"/>
              </w:rPr>
              <w:t>, </w:t>
            </w:r>
            <w:hyperlink r:id="rId147" w:tooltip="Сетевая карта" w:history="1">
              <w:r w:rsidR="005B6422" w:rsidRPr="005B6422">
                <w:rPr>
                  <w:rStyle w:val="a8"/>
                  <w:rFonts w:ascii="Times New Roman" w:hAnsi="Times New Roman" w:cs="Times New Roman"/>
                  <w:color w:val="auto"/>
                  <w:sz w:val="20"/>
                  <w:szCs w:val="20"/>
                </w:rPr>
                <w:t>сетевая карта</w:t>
              </w:r>
            </w:hyperlink>
            <w:r w:rsidR="005B6422" w:rsidRPr="005B6422">
              <w:rPr>
                <w:rFonts w:ascii="Times New Roman" w:hAnsi="Times New Roman" w:cs="Times New Roman"/>
                <w:sz w:val="20"/>
                <w:szCs w:val="20"/>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48" w:tooltip="Сетевой мост" w:history="1">
              <w:r w:rsidR="005B6422" w:rsidRPr="005B6422">
                <w:rPr>
                  <w:rStyle w:val="a8"/>
                  <w:rFonts w:ascii="Times New Roman" w:hAnsi="Times New Roman" w:cs="Times New Roman"/>
                  <w:color w:val="auto"/>
                  <w:sz w:val="20"/>
                  <w:szCs w:val="20"/>
                </w:rPr>
                <w:t>Сетевой мост</w:t>
              </w:r>
            </w:hyperlink>
            <w:r w:rsidR="005B6422" w:rsidRPr="005B6422">
              <w:rPr>
                <w:rFonts w:ascii="Times New Roman" w:hAnsi="Times New Roman" w:cs="Times New Roman"/>
                <w:sz w:val="20"/>
                <w:szCs w:val="20"/>
              </w:rPr>
              <w:t>, </w:t>
            </w:r>
            <w:hyperlink r:id="rId149" w:tooltip="Коммутатор Ethernet" w:history="1">
              <w:r w:rsidR="005B6422" w:rsidRPr="005B6422">
                <w:rPr>
                  <w:rStyle w:val="a8"/>
                  <w:rFonts w:ascii="Times New Roman" w:hAnsi="Times New Roman" w:cs="Times New Roman"/>
                  <w:color w:val="auto"/>
                  <w:sz w:val="20"/>
                  <w:szCs w:val="20"/>
                </w:rPr>
                <w:t>Коммутатор</w:t>
              </w:r>
            </w:hyperlink>
            <w:r w:rsidR="005B6422" w:rsidRPr="005B6422">
              <w:rPr>
                <w:rFonts w:ascii="Times New Roman" w:hAnsi="Times New Roman" w:cs="Times New Roman"/>
                <w:sz w:val="20"/>
                <w:szCs w:val="20"/>
              </w:rPr>
              <w:t>,</w:t>
            </w:r>
          </w:p>
          <w:p w:rsidR="005B6422" w:rsidRPr="005B6422" w:rsidRDefault="000000F1" w:rsidP="005B6422">
            <w:pPr>
              <w:pStyle w:val="a7"/>
              <w:spacing w:before="120" w:beforeAutospacing="0" w:after="0" w:afterAutospacing="0"/>
              <w:ind w:left="142"/>
              <w:rPr>
                <w:sz w:val="20"/>
                <w:szCs w:val="20"/>
              </w:rPr>
            </w:pPr>
            <w:hyperlink r:id="rId150" w:tooltip="Беспроводная точка доступа" w:history="1">
              <w:r w:rsidR="005B6422" w:rsidRPr="005B6422">
                <w:rPr>
                  <w:rStyle w:val="a8"/>
                  <w:color w:val="auto"/>
                  <w:sz w:val="20"/>
                  <w:szCs w:val="20"/>
                </w:rPr>
                <w:t>точка доступа</w:t>
              </w:r>
            </w:hyperlink>
          </w:p>
        </w:tc>
      </w:tr>
      <w:tr w:rsidR="005B6422" w:rsidRPr="005B6422" w:rsidTr="005B6422">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6422" w:rsidRPr="005B6422" w:rsidRDefault="005B6422" w:rsidP="005B6422">
            <w:pPr>
              <w:spacing w:after="0" w:line="240" w:lineRule="auto"/>
              <w:ind w:left="142"/>
              <w:rPr>
                <w:rFonts w:ascii="Times New Roman" w:hAnsi="Times New Roman" w:cs="Times New Roman"/>
                <w:b/>
                <w:bCs/>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1. </w:t>
            </w:r>
            <w:hyperlink r:id="rId151" w:tooltip="Физический слой" w:history="1">
              <w:r w:rsidRPr="005B6422">
                <w:rPr>
                  <w:rStyle w:val="a8"/>
                  <w:rFonts w:ascii="Times New Roman" w:hAnsi="Times New Roman" w:cs="Times New Roman"/>
                  <w:color w:val="auto"/>
                  <w:sz w:val="20"/>
                  <w:szCs w:val="20"/>
                </w:rPr>
                <w:t>Физический (physical)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52" w:tooltip="Бит" w:history="1">
              <w:r w:rsidR="005B6422" w:rsidRPr="005B6422">
                <w:rPr>
                  <w:rStyle w:val="a8"/>
                  <w:rFonts w:ascii="Times New Roman" w:hAnsi="Times New Roman" w:cs="Times New Roman"/>
                  <w:color w:val="auto"/>
                  <w:sz w:val="20"/>
                  <w:szCs w:val="20"/>
                </w:rPr>
                <w:t>Биты</w:t>
              </w:r>
            </w:hyperlink>
            <w:r w:rsidR="005B6422" w:rsidRPr="005B6422">
              <w:rPr>
                <w:rFonts w:ascii="Times New Roman" w:hAnsi="Times New Roman" w:cs="Times New Roman"/>
                <w:sz w:val="20"/>
                <w:szCs w:val="20"/>
              </w:rPr>
              <w:t> (bit)</w:t>
            </w:r>
          </w:p>
        </w:tc>
        <w:tc>
          <w:tcPr>
            <w:tcW w:w="0" w:type="auto"/>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5B6422" w:rsidRPr="005B6422" w:rsidRDefault="005B6422" w:rsidP="005B6422">
            <w:pPr>
              <w:spacing w:after="0" w:line="240" w:lineRule="auto"/>
              <w:ind w:left="142"/>
              <w:rPr>
                <w:rFonts w:ascii="Times New Roman" w:hAnsi="Times New Roman" w:cs="Times New Roman"/>
                <w:sz w:val="20"/>
                <w:szCs w:val="20"/>
              </w:rPr>
            </w:pPr>
            <w:r w:rsidRPr="005B6422">
              <w:rPr>
                <w:rFonts w:ascii="Times New Roman" w:hAnsi="Times New Roman" w:cs="Times New Roman"/>
                <w:sz w:val="20"/>
                <w:szCs w:val="20"/>
              </w:rPr>
              <w:t>Работа со средой передачи, сигналами и двоичными данными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53" w:tooltip="USB" w:history="1">
              <w:r w:rsidR="005B6422" w:rsidRPr="005B6422">
                <w:rPr>
                  <w:rStyle w:val="a8"/>
                  <w:rFonts w:ascii="Times New Roman" w:hAnsi="Times New Roman" w:cs="Times New Roman"/>
                  <w:color w:val="auto"/>
                  <w:sz w:val="20"/>
                  <w:szCs w:val="20"/>
                </w:rPr>
                <w:t>USB</w:t>
              </w:r>
            </w:hyperlink>
            <w:r w:rsidR="005B6422" w:rsidRPr="005B6422">
              <w:rPr>
                <w:rFonts w:ascii="Times New Roman" w:hAnsi="Times New Roman" w:cs="Times New Roman"/>
                <w:sz w:val="20"/>
                <w:szCs w:val="20"/>
              </w:rPr>
              <w:t>, </w:t>
            </w:r>
            <w:hyperlink r:id="rId154" w:tooltip="Registered Jack" w:history="1">
              <w:r w:rsidR="005B6422" w:rsidRPr="005B6422">
                <w:rPr>
                  <w:rStyle w:val="a8"/>
                  <w:rFonts w:ascii="Times New Roman" w:hAnsi="Times New Roman" w:cs="Times New Roman"/>
                  <w:color w:val="auto"/>
                  <w:sz w:val="20"/>
                  <w:szCs w:val="20"/>
                </w:rPr>
                <w:t>RJ</w:t>
              </w:r>
            </w:hyperlink>
            <w:r w:rsidR="005B6422" w:rsidRPr="005B6422">
              <w:rPr>
                <w:rFonts w:ascii="Times New Roman" w:hAnsi="Times New Roman" w:cs="Times New Roman"/>
                <w:sz w:val="20"/>
                <w:szCs w:val="20"/>
              </w:rPr>
              <w:t> («витая пара», коаксиальный, оптоволоконный), радиоканал</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6422" w:rsidRPr="005B6422" w:rsidRDefault="000000F1" w:rsidP="005B6422">
            <w:pPr>
              <w:spacing w:after="0" w:line="240" w:lineRule="auto"/>
              <w:ind w:left="142"/>
              <w:rPr>
                <w:rFonts w:ascii="Times New Roman" w:hAnsi="Times New Roman" w:cs="Times New Roman"/>
                <w:sz w:val="20"/>
                <w:szCs w:val="20"/>
              </w:rPr>
            </w:pPr>
            <w:hyperlink r:id="rId155" w:tooltip="Сетевой концентратор" w:history="1">
              <w:r w:rsidR="005B6422" w:rsidRPr="005B6422">
                <w:rPr>
                  <w:rStyle w:val="a8"/>
                  <w:rFonts w:ascii="Times New Roman" w:hAnsi="Times New Roman" w:cs="Times New Roman"/>
                  <w:color w:val="auto"/>
                  <w:sz w:val="20"/>
                  <w:szCs w:val="20"/>
                </w:rPr>
                <w:t>Концентратор</w:t>
              </w:r>
            </w:hyperlink>
            <w:r w:rsidR="005B6422" w:rsidRPr="005B6422">
              <w:rPr>
                <w:rFonts w:ascii="Times New Roman" w:hAnsi="Times New Roman" w:cs="Times New Roman"/>
                <w:sz w:val="20"/>
                <w:szCs w:val="20"/>
              </w:rPr>
              <w:t>,</w:t>
            </w:r>
          </w:p>
          <w:p w:rsidR="005B6422" w:rsidRPr="005B6422" w:rsidRDefault="000000F1" w:rsidP="005B6422">
            <w:pPr>
              <w:pStyle w:val="a7"/>
              <w:spacing w:before="120" w:beforeAutospacing="0" w:after="0" w:afterAutospacing="0"/>
              <w:ind w:left="142"/>
              <w:rPr>
                <w:sz w:val="20"/>
                <w:szCs w:val="20"/>
              </w:rPr>
            </w:pPr>
            <w:hyperlink r:id="rId156" w:tooltip="Повторитель (сетевое оборудование)" w:history="1">
              <w:r w:rsidR="005B6422" w:rsidRPr="005B6422">
                <w:rPr>
                  <w:rStyle w:val="a8"/>
                  <w:color w:val="auto"/>
                  <w:sz w:val="20"/>
                  <w:szCs w:val="20"/>
                </w:rPr>
                <w:t>Повторитель (сетевое оборудование)</w:t>
              </w:r>
            </w:hyperlink>
          </w:p>
        </w:tc>
      </w:tr>
    </w:tbl>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В литературе наиболее часто принято начинать описание уровней модели OSI с 7-го уровня, называемого прикладным, на котором пользовательские приложения обращаются к сети. Модель OSI заканчивается 1-м уровнем — физическим, на котором определены стандарты, предъявляемые независимыми производителями к средам передачи данных:</w:t>
      </w:r>
    </w:p>
    <w:p w:rsidR="005B6422" w:rsidRPr="005B6422" w:rsidRDefault="005B6422" w:rsidP="005B6422">
      <w:pPr>
        <w:numPr>
          <w:ilvl w:val="0"/>
          <w:numId w:val="15"/>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тип передающей среды (медный кабель, оптоволокно, радиоэфир и др.),</w:t>
      </w:r>
    </w:p>
    <w:p w:rsidR="005B6422" w:rsidRPr="005B6422" w:rsidRDefault="005B6422" w:rsidP="005B6422">
      <w:pPr>
        <w:numPr>
          <w:ilvl w:val="0"/>
          <w:numId w:val="15"/>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тип модуляции сигнала,</w:t>
      </w:r>
    </w:p>
    <w:p w:rsidR="005B6422" w:rsidRPr="005B6422" w:rsidRDefault="005B6422" w:rsidP="005B6422">
      <w:pPr>
        <w:numPr>
          <w:ilvl w:val="0"/>
          <w:numId w:val="15"/>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сигнальные уровни логических дискретных состояний (нули и единицы).</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 xml:space="preserve">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w:t>
      </w:r>
      <w:r w:rsidRPr="005B6422">
        <w:rPr>
          <w:sz w:val="26"/>
          <w:szCs w:val="26"/>
        </w:rPr>
        <w:lastRenderedPageBreak/>
        <w:t>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 на транспортном — в сегменты, датаграммы. Любой фрагмент данных, логически объединённых для передачи — кадр, пакет, датаграмма — считается сообщением. Именно сообщения в общем виде являются операндами сеансового, представления и прикладного уровней.</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К базовым сетевым технологиям относятся физический и канальный уровни.</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Прикладной уровень</w:t>
      </w:r>
      <w:r w:rsidRPr="005B6422">
        <w:rPr>
          <w:rStyle w:val="mw-editsection-bracket"/>
          <w:rFonts w:ascii="Times New Roman" w:hAnsi="Times New Roman" w:cs="Times New Roman"/>
          <w:b w:val="0"/>
          <w:bCs w:val="0"/>
          <w:color w:val="auto"/>
          <w:sz w:val="26"/>
          <w:szCs w:val="26"/>
        </w:rPr>
        <w:t>[</w:t>
      </w:r>
      <w:hyperlink r:id="rId157"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158"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159" w:tooltip="Прикладной уровень" w:history="1">
        <w:r w:rsidRPr="005B6422">
          <w:rPr>
            <w:rStyle w:val="a8"/>
            <w:rFonts w:ascii="Times New Roman" w:hAnsi="Times New Roman" w:cs="Times New Roman"/>
            <w:b/>
            <w:bCs/>
            <w:i/>
            <w:iCs/>
            <w:color w:val="auto"/>
            <w:sz w:val="26"/>
            <w:szCs w:val="26"/>
          </w:rPr>
          <w:t>Прикладной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Прикладной уровень (уровень приложений; </w:t>
      </w:r>
      <w:hyperlink r:id="rId160"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application</w:t>
      </w:r>
      <w:proofErr w:type="gramEnd"/>
      <w:r w:rsidRPr="005B6422">
        <w:rPr>
          <w:i/>
          <w:iCs/>
          <w:sz w:val="26"/>
          <w:szCs w:val="26"/>
          <w:lang w:val="ru-RU"/>
        </w:rPr>
        <w:t xml:space="preserve"> </w:t>
      </w:r>
      <w:r w:rsidRPr="005B6422">
        <w:rPr>
          <w:i/>
          <w:iCs/>
          <w:sz w:val="26"/>
          <w:szCs w:val="26"/>
          <w:lang w:val="en"/>
        </w:rPr>
        <w:t>layer</w:t>
      </w:r>
      <w:r w:rsidRPr="005B6422">
        <w:rPr>
          <w:sz w:val="26"/>
          <w:szCs w:val="26"/>
        </w:rPr>
        <w:t>) — верхний уровень модели, обеспечивающий взаимодействие пользовательских приложений с сетью:</w:t>
      </w:r>
    </w:p>
    <w:p w:rsidR="005B6422" w:rsidRPr="005B6422" w:rsidRDefault="005B6422" w:rsidP="005B6422">
      <w:pPr>
        <w:numPr>
          <w:ilvl w:val="0"/>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позволяет приложениям использовать сетевые службы:</w:t>
      </w:r>
    </w:p>
    <w:p w:rsidR="005B6422" w:rsidRPr="005B6422" w:rsidRDefault="005B6422" w:rsidP="005B6422">
      <w:pPr>
        <w:numPr>
          <w:ilvl w:val="1"/>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удалённый доступ к файлам и базам данных,</w:t>
      </w:r>
    </w:p>
    <w:p w:rsidR="005B6422" w:rsidRPr="005B6422" w:rsidRDefault="005B6422" w:rsidP="005B6422">
      <w:pPr>
        <w:numPr>
          <w:ilvl w:val="1"/>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пересылка электронной почты;</w:t>
      </w:r>
    </w:p>
    <w:p w:rsidR="005B6422" w:rsidRPr="005B6422" w:rsidRDefault="005B6422" w:rsidP="005B6422">
      <w:pPr>
        <w:numPr>
          <w:ilvl w:val="0"/>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отвечает за передачу служебной информации;</w:t>
      </w:r>
    </w:p>
    <w:p w:rsidR="005B6422" w:rsidRPr="005B6422" w:rsidRDefault="005B6422" w:rsidP="005B6422">
      <w:pPr>
        <w:numPr>
          <w:ilvl w:val="0"/>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предоставляет приложениям информацию об ошибках;</w:t>
      </w:r>
    </w:p>
    <w:p w:rsidR="005B6422" w:rsidRPr="005B6422" w:rsidRDefault="005B6422" w:rsidP="005B6422">
      <w:pPr>
        <w:numPr>
          <w:ilvl w:val="0"/>
          <w:numId w:val="16"/>
        </w:numPr>
        <w:shd w:val="clear" w:color="auto" w:fill="FFFFFF"/>
        <w:spacing w:before="100" w:beforeAutospacing="1" w:after="0" w:line="240" w:lineRule="auto"/>
        <w:ind w:left="142"/>
        <w:rPr>
          <w:rFonts w:ascii="Times New Roman" w:hAnsi="Times New Roman" w:cs="Times New Roman"/>
          <w:sz w:val="26"/>
          <w:szCs w:val="26"/>
        </w:rPr>
      </w:pPr>
      <w:r w:rsidRPr="005B6422">
        <w:rPr>
          <w:rFonts w:ascii="Times New Roman" w:hAnsi="Times New Roman" w:cs="Times New Roman"/>
          <w:sz w:val="26"/>
          <w:szCs w:val="26"/>
        </w:rPr>
        <w:t>формирует запросы к уровню представления.</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прикладного уровня: </w:t>
      </w:r>
      <w:hyperlink r:id="rId161" w:tooltip="Remote Desktop Protocol" w:history="1">
        <w:r w:rsidRPr="005B6422">
          <w:rPr>
            <w:rStyle w:val="a8"/>
            <w:color w:val="auto"/>
            <w:sz w:val="26"/>
            <w:szCs w:val="26"/>
          </w:rPr>
          <w:t>RDP</w:t>
        </w:r>
      </w:hyperlink>
      <w:r w:rsidRPr="005B6422">
        <w:rPr>
          <w:sz w:val="26"/>
          <w:szCs w:val="26"/>
        </w:rPr>
        <w:t>, </w:t>
      </w:r>
      <w:hyperlink r:id="rId162" w:tooltip="HTTP" w:history="1">
        <w:r w:rsidRPr="005B6422">
          <w:rPr>
            <w:rStyle w:val="a8"/>
            <w:color w:val="auto"/>
            <w:sz w:val="26"/>
            <w:szCs w:val="26"/>
          </w:rPr>
          <w:t>HTTP</w:t>
        </w:r>
      </w:hyperlink>
      <w:r w:rsidRPr="005B6422">
        <w:rPr>
          <w:sz w:val="26"/>
          <w:szCs w:val="26"/>
        </w:rPr>
        <w:t>, </w:t>
      </w:r>
      <w:hyperlink r:id="rId163" w:tooltip="SMTP" w:history="1">
        <w:r w:rsidRPr="005B6422">
          <w:rPr>
            <w:rStyle w:val="a8"/>
            <w:color w:val="auto"/>
            <w:sz w:val="26"/>
            <w:szCs w:val="26"/>
          </w:rPr>
          <w:t>SMTP</w:t>
        </w:r>
      </w:hyperlink>
      <w:r w:rsidRPr="005B6422">
        <w:rPr>
          <w:sz w:val="26"/>
          <w:szCs w:val="26"/>
        </w:rPr>
        <w:t>, </w:t>
      </w:r>
      <w:hyperlink r:id="rId164" w:tooltip="SNMP" w:history="1">
        <w:r w:rsidRPr="005B6422">
          <w:rPr>
            <w:rStyle w:val="a8"/>
            <w:color w:val="auto"/>
            <w:sz w:val="26"/>
            <w:szCs w:val="26"/>
          </w:rPr>
          <w:t>SNMP</w:t>
        </w:r>
      </w:hyperlink>
      <w:r w:rsidRPr="005B6422">
        <w:rPr>
          <w:sz w:val="26"/>
          <w:szCs w:val="26"/>
        </w:rPr>
        <w:t>, </w:t>
      </w:r>
      <w:hyperlink r:id="rId165" w:tooltip="Post Office Protocol" w:history="1">
        <w:r w:rsidRPr="005B6422">
          <w:rPr>
            <w:rStyle w:val="a8"/>
            <w:color w:val="auto"/>
            <w:sz w:val="26"/>
            <w:szCs w:val="26"/>
          </w:rPr>
          <w:t>POP3</w:t>
        </w:r>
      </w:hyperlink>
      <w:r w:rsidRPr="005B6422">
        <w:rPr>
          <w:sz w:val="26"/>
          <w:szCs w:val="26"/>
        </w:rPr>
        <w:t>, </w:t>
      </w:r>
      <w:hyperlink r:id="rId166" w:tooltip="FTP" w:history="1">
        <w:r w:rsidRPr="005B6422">
          <w:rPr>
            <w:rStyle w:val="a8"/>
            <w:color w:val="auto"/>
            <w:sz w:val="26"/>
            <w:szCs w:val="26"/>
          </w:rPr>
          <w:t>FTP</w:t>
        </w:r>
      </w:hyperlink>
      <w:r w:rsidRPr="005B6422">
        <w:rPr>
          <w:sz w:val="26"/>
          <w:szCs w:val="26"/>
        </w:rPr>
        <w:t>, </w:t>
      </w:r>
      <w:hyperlink r:id="rId167" w:tooltip="XMPP" w:history="1">
        <w:r w:rsidRPr="005B6422">
          <w:rPr>
            <w:rStyle w:val="a8"/>
            <w:color w:val="auto"/>
            <w:sz w:val="26"/>
            <w:szCs w:val="26"/>
          </w:rPr>
          <w:t>XMPP</w:t>
        </w:r>
      </w:hyperlink>
      <w:r w:rsidRPr="005B6422">
        <w:rPr>
          <w:sz w:val="26"/>
          <w:szCs w:val="26"/>
        </w:rPr>
        <w:t>, </w:t>
      </w:r>
      <w:hyperlink r:id="rId168" w:tooltip="OSCAR" w:history="1">
        <w:r w:rsidRPr="005B6422">
          <w:rPr>
            <w:rStyle w:val="a8"/>
            <w:color w:val="auto"/>
            <w:sz w:val="26"/>
            <w:szCs w:val="26"/>
          </w:rPr>
          <w:t>OSCAR</w:t>
        </w:r>
      </w:hyperlink>
      <w:r w:rsidRPr="005B6422">
        <w:rPr>
          <w:sz w:val="26"/>
          <w:szCs w:val="26"/>
        </w:rPr>
        <w:t>, </w:t>
      </w:r>
      <w:hyperlink r:id="rId169" w:tooltip="Modbus" w:history="1">
        <w:r w:rsidRPr="005B6422">
          <w:rPr>
            <w:rStyle w:val="a8"/>
            <w:color w:val="auto"/>
            <w:sz w:val="26"/>
            <w:szCs w:val="26"/>
          </w:rPr>
          <w:t>Modbus</w:t>
        </w:r>
      </w:hyperlink>
      <w:r w:rsidRPr="005B6422">
        <w:rPr>
          <w:sz w:val="26"/>
          <w:szCs w:val="26"/>
        </w:rPr>
        <w:t>, </w:t>
      </w:r>
      <w:hyperlink r:id="rId170" w:tooltip="SIP" w:history="1">
        <w:r w:rsidRPr="005B6422">
          <w:rPr>
            <w:rStyle w:val="a8"/>
            <w:color w:val="auto"/>
            <w:sz w:val="26"/>
            <w:szCs w:val="26"/>
          </w:rPr>
          <w:t>SIP</w:t>
        </w:r>
      </w:hyperlink>
      <w:r w:rsidRPr="005B6422">
        <w:rPr>
          <w:sz w:val="26"/>
          <w:szCs w:val="26"/>
        </w:rPr>
        <w:t>, </w:t>
      </w:r>
      <w:hyperlink r:id="rId171" w:tooltip="TELNET" w:history="1">
        <w:r w:rsidRPr="005B6422">
          <w:rPr>
            <w:rStyle w:val="a8"/>
            <w:color w:val="auto"/>
            <w:sz w:val="26"/>
            <w:szCs w:val="26"/>
          </w:rPr>
          <w:t>TELNET</w:t>
        </w:r>
      </w:hyperlink>
      <w:r w:rsidRPr="005B6422">
        <w:rPr>
          <w:sz w:val="26"/>
          <w:szCs w:val="26"/>
        </w:rPr>
        <w:t> и другие.</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Определения протокола прикладного уровня и уровня представления очень размыты, и принадлежность протокола к тому или иному уровню, например протокола HTTPS зависит от конечного сервиса который предоставляет приложение.</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В том случае если протокол, например HTTPS, используется для просмотра некоей простой интернет страницы через браузер — его можно рассматривать как протокол прикладного уровня. В том же случае если протокол HTTPS используется как низкоуровневый протокол для передачи финансовой информации например по протоколу ISO 8583, то протокол HTTPS будет являться протоколом уровня представления, а протокол ISO 8583 — будет протоколом уровня приложения. То же касается иных протоколов прикладного уровня</w:t>
      </w:r>
      <w:r w:rsidRPr="005B6422">
        <w:rPr>
          <w:sz w:val="26"/>
          <w:szCs w:val="26"/>
          <w:vertAlign w:val="superscript"/>
        </w:rPr>
        <w:t>[</w:t>
      </w:r>
      <w:hyperlink r:id="rId172" w:tooltip="Википедия:Ссылки на источники" w:history="1">
        <w:r w:rsidRPr="005B6422">
          <w:rPr>
            <w:rStyle w:val="a8"/>
            <w:i/>
            <w:iCs/>
            <w:color w:val="auto"/>
            <w:sz w:val="26"/>
            <w:szCs w:val="26"/>
            <w:vertAlign w:val="superscript"/>
          </w:rPr>
          <w:t>источник не указан 385 дней</w:t>
        </w:r>
      </w:hyperlink>
      <w:r w:rsidRPr="005B6422">
        <w:rPr>
          <w:sz w:val="26"/>
          <w:szCs w:val="26"/>
          <w:vertAlign w:val="superscript"/>
        </w:rPr>
        <w:t>]</w:t>
      </w:r>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Уровень представления</w:t>
      </w:r>
      <w:r w:rsidRPr="005B6422">
        <w:rPr>
          <w:rStyle w:val="mw-editsection-bracket"/>
          <w:rFonts w:ascii="Times New Roman" w:hAnsi="Times New Roman" w:cs="Times New Roman"/>
          <w:b w:val="0"/>
          <w:bCs w:val="0"/>
          <w:color w:val="auto"/>
          <w:sz w:val="26"/>
          <w:szCs w:val="26"/>
        </w:rPr>
        <w:t>[</w:t>
      </w:r>
      <w:hyperlink r:id="rId173"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174"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175" w:tooltip="Уровень представления" w:history="1">
        <w:r w:rsidRPr="005B6422">
          <w:rPr>
            <w:rStyle w:val="a8"/>
            <w:rFonts w:ascii="Times New Roman" w:hAnsi="Times New Roman" w:cs="Times New Roman"/>
            <w:b/>
            <w:bCs/>
            <w:i/>
            <w:iCs/>
            <w:color w:val="auto"/>
            <w:sz w:val="26"/>
            <w:szCs w:val="26"/>
          </w:rPr>
          <w:t>Уровень представления</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Уровень представления (</w:t>
      </w:r>
      <w:hyperlink r:id="rId176"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presentation</w:t>
      </w:r>
      <w:proofErr w:type="gramEnd"/>
      <w:r w:rsidRPr="005B6422">
        <w:rPr>
          <w:i/>
          <w:iCs/>
          <w:sz w:val="26"/>
          <w:szCs w:val="26"/>
          <w:lang w:val="ru-RU"/>
        </w:rPr>
        <w:t xml:space="preserve"> </w:t>
      </w:r>
      <w:r w:rsidRPr="005B6422">
        <w:rPr>
          <w:i/>
          <w:iCs/>
          <w:sz w:val="26"/>
          <w:szCs w:val="26"/>
          <w:lang w:val="en"/>
        </w:rPr>
        <w:t>layer</w:t>
      </w:r>
      <w:r w:rsidRPr="005B6422">
        <w:rPr>
          <w:sz w:val="26"/>
          <w:szCs w:val="26"/>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Уровень представлений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lastRenderedPageBreak/>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Чтобы понять, как это работает, представим, что имеются две системы. Одна использует для представления данных расширенный двоичный код обмена информацией </w:t>
      </w:r>
      <w:hyperlink r:id="rId177" w:tooltip="EBCDIC" w:history="1">
        <w:r w:rsidRPr="005B6422">
          <w:rPr>
            <w:rStyle w:val="a8"/>
            <w:color w:val="auto"/>
            <w:sz w:val="26"/>
            <w:szCs w:val="26"/>
          </w:rPr>
          <w:t>EBCDIC</w:t>
        </w:r>
      </w:hyperlink>
      <w:r w:rsidRPr="005B6422">
        <w:rPr>
          <w:sz w:val="26"/>
          <w:szCs w:val="26"/>
        </w:rPr>
        <w:t>, например, это может быть </w:t>
      </w:r>
      <w:hyperlink r:id="rId178" w:tooltip="Мейнфрейм" w:history="1">
        <w:r w:rsidRPr="005B6422">
          <w:rPr>
            <w:rStyle w:val="a8"/>
            <w:color w:val="auto"/>
            <w:sz w:val="26"/>
            <w:szCs w:val="26"/>
          </w:rPr>
          <w:t>мейнфрейм</w:t>
        </w:r>
      </w:hyperlink>
      <w:r w:rsidRPr="005B6422">
        <w:rPr>
          <w:sz w:val="26"/>
          <w:szCs w:val="26"/>
        </w:rPr>
        <w:t> компании </w:t>
      </w:r>
      <w:hyperlink r:id="rId179" w:tooltip="IBM" w:history="1">
        <w:r w:rsidRPr="005B6422">
          <w:rPr>
            <w:rStyle w:val="a8"/>
            <w:color w:val="auto"/>
            <w:sz w:val="26"/>
            <w:szCs w:val="26"/>
          </w:rPr>
          <w:t>IBM</w:t>
        </w:r>
      </w:hyperlink>
      <w:r w:rsidRPr="005B6422">
        <w:rPr>
          <w:sz w:val="26"/>
          <w:szCs w:val="26"/>
        </w:rPr>
        <w:t>, а другая — американский стандартный код обмена информацией </w:t>
      </w:r>
      <w:hyperlink r:id="rId180" w:tooltip="ASCII" w:history="1">
        <w:r w:rsidRPr="005B6422">
          <w:rPr>
            <w:rStyle w:val="a8"/>
            <w:color w:val="auto"/>
            <w:sz w:val="26"/>
            <w:szCs w:val="26"/>
          </w:rPr>
          <w:t>ASCII</w:t>
        </w:r>
      </w:hyperlink>
      <w:r w:rsidRPr="005B6422">
        <w:rPr>
          <w:sz w:val="26"/>
          <w:szCs w:val="26"/>
        </w:rPr>
        <w:t> (его использует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доступа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Стандарты уровня представлений также определяют способы представления графических изображений. Для этих целей может использоваться формат </w:t>
      </w:r>
      <w:hyperlink r:id="rId181" w:tooltip="PICT (страница отсутствует)" w:history="1">
        <w:r w:rsidRPr="005B6422">
          <w:rPr>
            <w:rStyle w:val="a8"/>
            <w:color w:val="auto"/>
            <w:sz w:val="26"/>
            <w:szCs w:val="26"/>
          </w:rPr>
          <w:t>PICT</w:t>
        </w:r>
      </w:hyperlink>
      <w:r w:rsidRPr="005B6422">
        <w:rPr>
          <w:sz w:val="26"/>
          <w:szCs w:val="26"/>
        </w:rPr>
        <w:t> — формат изображений, применяемый для передачи графики QuickDraw между программами.</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Другим форматом представлений является тэгированный формат файлов изображений </w:t>
      </w:r>
      <w:hyperlink r:id="rId182" w:tooltip="TIFF" w:history="1">
        <w:r w:rsidRPr="005B6422">
          <w:rPr>
            <w:rStyle w:val="a8"/>
            <w:color w:val="auto"/>
            <w:sz w:val="26"/>
            <w:szCs w:val="26"/>
          </w:rPr>
          <w:t>TIFF</w:t>
        </w:r>
      </w:hyperlink>
      <w:r w:rsidRPr="005B6422">
        <w:rPr>
          <w:sz w:val="26"/>
          <w:szCs w:val="26"/>
        </w:rPr>
        <w:t>, который обычно используется для растровых изображений с высоким </w:t>
      </w:r>
      <w:hyperlink r:id="rId183" w:tooltip="Разрешение (компьютерная графика)" w:history="1">
        <w:r w:rsidRPr="005B6422">
          <w:rPr>
            <w:rStyle w:val="a8"/>
            <w:color w:val="auto"/>
            <w:sz w:val="26"/>
            <w:szCs w:val="26"/>
          </w:rPr>
          <w:t>разрешением</w:t>
        </w:r>
      </w:hyperlink>
      <w:r w:rsidRPr="005B6422">
        <w:rPr>
          <w:sz w:val="26"/>
          <w:szCs w:val="26"/>
        </w:rPr>
        <w:t>. Следующим стандартом уровня представлений, который может использоваться для графических изображений, является стандарт, разработанный Объединённой экспертной группой по фотографии (Joint Photographic Expert Group); в повседневном пользовании этот стандарт называют просто </w:t>
      </w:r>
      <w:hyperlink r:id="rId184" w:tooltip="JPEG" w:history="1">
        <w:r w:rsidRPr="005B6422">
          <w:rPr>
            <w:rStyle w:val="a8"/>
            <w:color w:val="auto"/>
            <w:sz w:val="26"/>
            <w:szCs w:val="26"/>
          </w:rPr>
          <w:t>JPEG</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w:t>
      </w:r>
      <w:hyperlink r:id="rId185" w:tooltip="Английский язык" w:history="1">
        <w:r w:rsidRPr="005B6422">
          <w:rPr>
            <w:rStyle w:val="a8"/>
            <w:color w:val="auto"/>
            <w:sz w:val="26"/>
            <w:szCs w:val="26"/>
          </w:rPr>
          <w:t>англ.</w:t>
        </w:r>
      </w:hyperlink>
      <w:r w:rsidRPr="005B6422">
        <w:rPr>
          <w:sz w:val="26"/>
          <w:szCs w:val="26"/>
        </w:rPr>
        <w:t> </w:t>
      </w:r>
      <w:r w:rsidRPr="005B6422">
        <w:rPr>
          <w:i/>
          <w:iCs/>
          <w:sz w:val="26"/>
          <w:szCs w:val="26"/>
          <w:lang w:val="en"/>
        </w:rPr>
        <w:t>Musical</w:t>
      </w:r>
      <w:r w:rsidRPr="005B6422">
        <w:rPr>
          <w:i/>
          <w:iCs/>
          <w:sz w:val="26"/>
          <w:szCs w:val="26"/>
          <w:lang w:val="ru-RU"/>
        </w:rPr>
        <w:t xml:space="preserve"> </w:t>
      </w:r>
      <w:r w:rsidRPr="005B6422">
        <w:rPr>
          <w:i/>
          <w:iCs/>
          <w:sz w:val="26"/>
          <w:szCs w:val="26"/>
          <w:lang w:val="en"/>
        </w:rPr>
        <w:t>Instrument</w:t>
      </w:r>
      <w:r w:rsidRPr="005B6422">
        <w:rPr>
          <w:i/>
          <w:iCs/>
          <w:sz w:val="26"/>
          <w:szCs w:val="26"/>
          <w:lang w:val="ru-RU"/>
        </w:rPr>
        <w:t xml:space="preserve"> </w:t>
      </w:r>
      <w:r w:rsidRPr="005B6422">
        <w:rPr>
          <w:i/>
          <w:iCs/>
          <w:sz w:val="26"/>
          <w:szCs w:val="26"/>
          <w:lang w:val="en"/>
        </w:rPr>
        <w:t>Digital</w:t>
      </w:r>
      <w:r w:rsidRPr="005B6422">
        <w:rPr>
          <w:i/>
          <w:iCs/>
          <w:sz w:val="26"/>
          <w:szCs w:val="26"/>
          <w:lang w:val="ru-RU"/>
        </w:rPr>
        <w:t xml:space="preserve"> </w:t>
      </w:r>
      <w:r w:rsidRPr="005B6422">
        <w:rPr>
          <w:i/>
          <w:iCs/>
          <w:sz w:val="26"/>
          <w:szCs w:val="26"/>
          <w:lang w:val="en"/>
        </w:rPr>
        <w:t>Interface</w:t>
      </w:r>
      <w:r w:rsidRPr="005B6422">
        <w:rPr>
          <w:sz w:val="26"/>
          <w:szCs w:val="26"/>
        </w:rPr>
        <w:t>, </w:t>
      </w:r>
      <w:hyperlink r:id="rId186" w:tooltip="MIDI" w:history="1">
        <w:r w:rsidRPr="005B6422">
          <w:rPr>
            <w:rStyle w:val="a8"/>
            <w:color w:val="auto"/>
            <w:sz w:val="26"/>
            <w:szCs w:val="26"/>
          </w:rPr>
          <w:t>MIDI</w:t>
        </w:r>
      </w:hyperlink>
      <w:r w:rsidRPr="005B6422">
        <w:rPr>
          <w:sz w:val="26"/>
          <w:szCs w:val="26"/>
        </w:rPr>
        <w:t>) для цифрового представления музыки, разработанный Экспертной группой по кинематографии стандарт </w:t>
      </w:r>
      <w:hyperlink r:id="rId187" w:tooltip="MPEG" w:history="1">
        <w:r w:rsidRPr="005B6422">
          <w:rPr>
            <w:rStyle w:val="a8"/>
            <w:color w:val="auto"/>
            <w:sz w:val="26"/>
            <w:szCs w:val="26"/>
          </w:rPr>
          <w:t>MPEG</w:t>
        </w:r>
      </w:hyperlink>
      <w:r w:rsidRPr="005B6422">
        <w:rPr>
          <w:sz w:val="26"/>
          <w:szCs w:val="26"/>
        </w:rPr>
        <w:t>, используемый для сжатия и кодирования видеороликов на компакт-дисках, хранения в оцифрованном виде и передачи со скоростями до 1,5 Мбит/с, и </w:t>
      </w:r>
      <w:hyperlink r:id="rId188" w:tooltip="QuickTime" w:history="1">
        <w:r w:rsidRPr="005B6422">
          <w:rPr>
            <w:rStyle w:val="a8"/>
            <w:color w:val="auto"/>
            <w:sz w:val="26"/>
            <w:szCs w:val="26"/>
          </w:rPr>
          <w:t>QuickTime</w:t>
        </w:r>
      </w:hyperlink>
      <w:r w:rsidRPr="005B6422">
        <w:rPr>
          <w:sz w:val="26"/>
          <w:szCs w:val="26"/>
        </w:rPr>
        <w:t> — стандарт, описывающий звуковые и видео элементы для программ, выполняемых на компьютерах Macintosh и PowerPC.</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уровня представления: AFP — </w:t>
      </w:r>
      <w:hyperlink r:id="rId189" w:tooltip="Apple Filing Protocol" w:history="1">
        <w:r w:rsidRPr="005B6422">
          <w:rPr>
            <w:rStyle w:val="a8"/>
            <w:color w:val="auto"/>
            <w:sz w:val="26"/>
            <w:szCs w:val="26"/>
          </w:rPr>
          <w:t>Apple Filing Protocol</w:t>
        </w:r>
      </w:hyperlink>
      <w:r w:rsidRPr="005B6422">
        <w:rPr>
          <w:sz w:val="26"/>
          <w:szCs w:val="26"/>
        </w:rPr>
        <w:t>, ICA — </w:t>
      </w:r>
      <w:hyperlink r:id="rId190" w:tooltip="Independent Computing Architecture" w:history="1">
        <w:r w:rsidRPr="005B6422">
          <w:rPr>
            <w:rStyle w:val="a8"/>
            <w:color w:val="auto"/>
            <w:sz w:val="26"/>
            <w:szCs w:val="26"/>
          </w:rPr>
          <w:t>Independent Computing Architecture</w:t>
        </w:r>
      </w:hyperlink>
      <w:r w:rsidRPr="005B6422">
        <w:rPr>
          <w:sz w:val="26"/>
          <w:szCs w:val="26"/>
        </w:rPr>
        <w:t>, LPP — Lightweight Presentation Protocol, NCP — </w:t>
      </w:r>
      <w:hyperlink r:id="rId191" w:tooltip="NetWare Core Protocol" w:history="1">
        <w:r w:rsidRPr="005B6422">
          <w:rPr>
            <w:rStyle w:val="a8"/>
            <w:color w:val="auto"/>
            <w:sz w:val="26"/>
            <w:szCs w:val="26"/>
          </w:rPr>
          <w:t>NetWare Core Protocol</w:t>
        </w:r>
      </w:hyperlink>
      <w:r w:rsidRPr="005B6422">
        <w:rPr>
          <w:sz w:val="26"/>
          <w:szCs w:val="26"/>
        </w:rPr>
        <w:t>, NDR — </w:t>
      </w:r>
      <w:hyperlink r:id="rId192" w:tooltip="Network Data Representation (страница отсутствует)" w:history="1">
        <w:r w:rsidRPr="005B6422">
          <w:rPr>
            <w:rStyle w:val="a8"/>
            <w:color w:val="auto"/>
            <w:sz w:val="26"/>
            <w:szCs w:val="26"/>
          </w:rPr>
          <w:t>Network Data Representation</w:t>
        </w:r>
      </w:hyperlink>
      <w:r w:rsidRPr="005B6422">
        <w:rPr>
          <w:sz w:val="26"/>
          <w:szCs w:val="26"/>
        </w:rPr>
        <w:t>, XDR — </w:t>
      </w:r>
      <w:hyperlink r:id="rId193" w:tooltip="External Data Representation" w:history="1">
        <w:r w:rsidRPr="005B6422">
          <w:rPr>
            <w:rStyle w:val="a8"/>
            <w:color w:val="auto"/>
            <w:sz w:val="26"/>
            <w:szCs w:val="26"/>
          </w:rPr>
          <w:t>eXternal Data Representation</w:t>
        </w:r>
      </w:hyperlink>
      <w:r w:rsidRPr="005B6422">
        <w:rPr>
          <w:sz w:val="26"/>
          <w:szCs w:val="26"/>
        </w:rPr>
        <w:t>, X.25 PAD — </w:t>
      </w:r>
      <w:hyperlink r:id="rId194" w:tooltip="X.25" w:history="1">
        <w:r w:rsidRPr="005B6422">
          <w:rPr>
            <w:rStyle w:val="a8"/>
            <w:color w:val="auto"/>
            <w:sz w:val="26"/>
            <w:szCs w:val="26"/>
          </w:rPr>
          <w:t>Packet Assembler/Disassembler Protocol</w:t>
        </w:r>
      </w:hyperlink>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Сеансовый уровень</w:t>
      </w:r>
      <w:r w:rsidRPr="005B6422">
        <w:rPr>
          <w:rStyle w:val="mw-editsection-bracket"/>
          <w:rFonts w:ascii="Times New Roman" w:hAnsi="Times New Roman" w:cs="Times New Roman"/>
          <w:b w:val="0"/>
          <w:bCs w:val="0"/>
          <w:color w:val="auto"/>
          <w:sz w:val="26"/>
          <w:szCs w:val="26"/>
        </w:rPr>
        <w:t>[</w:t>
      </w:r>
      <w:hyperlink r:id="rId195"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196"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197" w:tooltip="Сеансовый уровень" w:history="1">
        <w:r w:rsidRPr="005B6422">
          <w:rPr>
            <w:rStyle w:val="a8"/>
            <w:rFonts w:ascii="Times New Roman" w:hAnsi="Times New Roman" w:cs="Times New Roman"/>
            <w:b/>
            <w:bCs/>
            <w:i/>
            <w:iCs/>
            <w:color w:val="auto"/>
            <w:sz w:val="26"/>
            <w:szCs w:val="26"/>
          </w:rPr>
          <w:t>Сеансовый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Сеансовый уровень (</w:t>
      </w:r>
      <w:hyperlink r:id="rId198"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session</w:t>
      </w:r>
      <w:proofErr w:type="gramEnd"/>
      <w:r w:rsidRPr="005B6422">
        <w:rPr>
          <w:i/>
          <w:iCs/>
          <w:sz w:val="26"/>
          <w:szCs w:val="26"/>
          <w:lang w:val="ru-RU"/>
        </w:rPr>
        <w:t xml:space="preserve"> </w:t>
      </w:r>
      <w:r w:rsidRPr="005B6422">
        <w:rPr>
          <w:i/>
          <w:iCs/>
          <w:sz w:val="26"/>
          <w:szCs w:val="26"/>
          <w:lang w:val="en"/>
        </w:rPr>
        <w:t>layer</w:t>
      </w:r>
      <w:r w:rsidRPr="005B6422">
        <w:rPr>
          <w:sz w:val="26"/>
          <w:szCs w:val="26"/>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сеансового уровня: H.245 (</w:t>
      </w:r>
      <w:hyperlink r:id="rId199" w:tooltip="H.245" w:history="1">
        <w:r w:rsidRPr="005B6422">
          <w:rPr>
            <w:rStyle w:val="a8"/>
            <w:color w:val="auto"/>
            <w:sz w:val="26"/>
            <w:szCs w:val="26"/>
          </w:rPr>
          <w:t>Call Control Protocol for Multimedia Communication</w:t>
        </w:r>
      </w:hyperlink>
      <w:r w:rsidRPr="005B6422">
        <w:rPr>
          <w:sz w:val="26"/>
          <w:szCs w:val="26"/>
        </w:rPr>
        <w:t>), ISO-SP (OSI Session Layer Protocol (X.225, ISO 8327)), iSNS (</w:t>
      </w:r>
      <w:hyperlink r:id="rId200" w:tooltip="Internet Storage Name Service" w:history="1">
        <w:r w:rsidRPr="005B6422">
          <w:rPr>
            <w:rStyle w:val="a8"/>
            <w:color w:val="auto"/>
            <w:sz w:val="26"/>
            <w:szCs w:val="26"/>
          </w:rPr>
          <w:t>Internet Storage Name Service</w:t>
        </w:r>
      </w:hyperlink>
      <w:r w:rsidRPr="005B6422">
        <w:rPr>
          <w:sz w:val="26"/>
          <w:szCs w:val="26"/>
        </w:rPr>
        <w:t>), L2F (</w:t>
      </w:r>
      <w:hyperlink r:id="rId201" w:tooltip="Layer 2 Forwarding Protocol" w:history="1">
        <w:r w:rsidRPr="005B6422">
          <w:rPr>
            <w:rStyle w:val="a8"/>
            <w:color w:val="auto"/>
            <w:sz w:val="26"/>
            <w:szCs w:val="26"/>
          </w:rPr>
          <w:t>Layer 2 Forwarding Protocol</w:t>
        </w:r>
      </w:hyperlink>
      <w:r w:rsidRPr="005B6422">
        <w:rPr>
          <w:sz w:val="26"/>
          <w:szCs w:val="26"/>
        </w:rPr>
        <w:t>), L2TP (</w:t>
      </w:r>
      <w:hyperlink r:id="rId202" w:tooltip="L2TP" w:history="1">
        <w:r w:rsidRPr="005B6422">
          <w:rPr>
            <w:rStyle w:val="a8"/>
            <w:color w:val="auto"/>
            <w:sz w:val="26"/>
            <w:szCs w:val="26"/>
          </w:rPr>
          <w:t>Layer 2 Tunneling Protocol</w:t>
        </w:r>
      </w:hyperlink>
      <w:r w:rsidRPr="005B6422">
        <w:rPr>
          <w:sz w:val="26"/>
          <w:szCs w:val="26"/>
        </w:rPr>
        <w:t>), NetBIOS (</w:t>
      </w:r>
      <w:hyperlink r:id="rId203" w:tooltip="NetBIOS" w:history="1">
        <w:r w:rsidRPr="005B6422">
          <w:rPr>
            <w:rStyle w:val="a8"/>
            <w:color w:val="auto"/>
            <w:sz w:val="26"/>
            <w:szCs w:val="26"/>
          </w:rPr>
          <w:t>Network Basic Input Output System</w:t>
        </w:r>
      </w:hyperlink>
      <w:r w:rsidRPr="005B6422">
        <w:rPr>
          <w:sz w:val="26"/>
          <w:szCs w:val="26"/>
        </w:rPr>
        <w:t>), PAP (</w:t>
      </w:r>
      <w:hyperlink r:id="rId204" w:tooltip="Password Authentication Protocol" w:history="1">
        <w:r w:rsidRPr="005B6422">
          <w:rPr>
            <w:rStyle w:val="a8"/>
            <w:color w:val="auto"/>
            <w:sz w:val="26"/>
            <w:szCs w:val="26"/>
          </w:rPr>
          <w:t>Password Authentication Protocol</w:t>
        </w:r>
      </w:hyperlink>
      <w:r w:rsidRPr="005B6422">
        <w:rPr>
          <w:sz w:val="26"/>
          <w:szCs w:val="26"/>
        </w:rPr>
        <w:t>), PPTP (</w:t>
      </w:r>
      <w:hyperlink r:id="rId205" w:tooltip="PPTP" w:history="1">
        <w:r w:rsidRPr="005B6422">
          <w:rPr>
            <w:rStyle w:val="a8"/>
            <w:color w:val="auto"/>
            <w:sz w:val="26"/>
            <w:szCs w:val="26"/>
          </w:rPr>
          <w:t>Point-to-Point Tunneling Protocol</w:t>
        </w:r>
      </w:hyperlink>
      <w:r w:rsidRPr="005B6422">
        <w:rPr>
          <w:sz w:val="26"/>
          <w:szCs w:val="26"/>
        </w:rPr>
        <w:t>), RPC (</w:t>
      </w:r>
      <w:hyperlink r:id="rId206" w:tooltip="Remote procedure call" w:history="1">
        <w:r w:rsidRPr="005B6422">
          <w:rPr>
            <w:rStyle w:val="a8"/>
            <w:color w:val="auto"/>
            <w:sz w:val="26"/>
            <w:szCs w:val="26"/>
          </w:rPr>
          <w:t>Remote Procedure Call Protocol</w:t>
        </w:r>
      </w:hyperlink>
      <w:r w:rsidRPr="005B6422">
        <w:rPr>
          <w:sz w:val="26"/>
          <w:szCs w:val="26"/>
        </w:rPr>
        <w:t>), RTCP (</w:t>
      </w:r>
      <w:hyperlink r:id="rId207" w:tooltip="RTCP" w:history="1">
        <w:r w:rsidRPr="005B6422">
          <w:rPr>
            <w:rStyle w:val="a8"/>
            <w:color w:val="auto"/>
            <w:sz w:val="26"/>
            <w:szCs w:val="26"/>
          </w:rPr>
          <w:t>Real-time Transport Control Protocol</w:t>
        </w:r>
      </w:hyperlink>
      <w:r w:rsidRPr="005B6422">
        <w:rPr>
          <w:sz w:val="26"/>
          <w:szCs w:val="26"/>
        </w:rPr>
        <w:t>), SMPP (</w:t>
      </w:r>
      <w:hyperlink r:id="rId208" w:tooltip="SMPP" w:history="1">
        <w:r w:rsidRPr="005B6422">
          <w:rPr>
            <w:rStyle w:val="a8"/>
            <w:color w:val="auto"/>
            <w:sz w:val="26"/>
            <w:szCs w:val="26"/>
          </w:rPr>
          <w:t>Short Message Peer-to-Peer</w:t>
        </w:r>
      </w:hyperlink>
      <w:r w:rsidRPr="005B6422">
        <w:rPr>
          <w:sz w:val="26"/>
          <w:szCs w:val="26"/>
        </w:rPr>
        <w:t>), SCP (</w:t>
      </w:r>
      <w:hyperlink r:id="rId209" w:tooltip="Session Control Protocol (страница отсутствует)" w:history="1">
        <w:r w:rsidRPr="005B6422">
          <w:rPr>
            <w:rStyle w:val="a8"/>
            <w:color w:val="auto"/>
            <w:sz w:val="26"/>
            <w:szCs w:val="26"/>
          </w:rPr>
          <w:t>Session Control Protocol</w:t>
        </w:r>
      </w:hyperlink>
      <w:r w:rsidRPr="005B6422">
        <w:rPr>
          <w:sz w:val="26"/>
          <w:szCs w:val="26"/>
        </w:rPr>
        <w:t>), ZIP (</w:t>
      </w:r>
      <w:hyperlink r:id="rId210" w:tooltip="Zone Information Protocol" w:history="1">
        <w:r w:rsidRPr="005B6422">
          <w:rPr>
            <w:rStyle w:val="a8"/>
            <w:color w:val="auto"/>
            <w:sz w:val="26"/>
            <w:szCs w:val="26"/>
          </w:rPr>
          <w:t>Zone Information Protocol</w:t>
        </w:r>
      </w:hyperlink>
      <w:r w:rsidRPr="005B6422">
        <w:rPr>
          <w:sz w:val="26"/>
          <w:szCs w:val="26"/>
        </w:rPr>
        <w:t>), SDP (</w:t>
      </w:r>
      <w:hyperlink r:id="rId211" w:tooltip="Sockets Direct Protocol" w:history="1">
        <w:r w:rsidRPr="005B6422">
          <w:rPr>
            <w:rStyle w:val="a8"/>
            <w:color w:val="auto"/>
            <w:sz w:val="26"/>
            <w:szCs w:val="26"/>
          </w:rPr>
          <w:t>Sockets Direct Protocol</w:t>
        </w:r>
      </w:hyperlink>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Транспортный уровень</w:t>
      </w:r>
      <w:r w:rsidRPr="005B6422">
        <w:rPr>
          <w:rStyle w:val="mw-editsection-bracket"/>
          <w:rFonts w:ascii="Times New Roman" w:hAnsi="Times New Roman" w:cs="Times New Roman"/>
          <w:b w:val="0"/>
          <w:bCs w:val="0"/>
          <w:color w:val="auto"/>
          <w:sz w:val="26"/>
          <w:szCs w:val="26"/>
        </w:rPr>
        <w:t>[</w:t>
      </w:r>
      <w:hyperlink r:id="rId212"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213"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214" w:tooltip="Транспортный уровень" w:history="1">
        <w:r w:rsidRPr="005B6422">
          <w:rPr>
            <w:rStyle w:val="a8"/>
            <w:rFonts w:ascii="Times New Roman" w:hAnsi="Times New Roman" w:cs="Times New Roman"/>
            <w:b/>
            <w:bCs/>
            <w:i/>
            <w:iCs/>
            <w:color w:val="auto"/>
            <w:sz w:val="26"/>
            <w:szCs w:val="26"/>
          </w:rPr>
          <w:t>Транспортный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lastRenderedPageBreak/>
        <w:t>Транспортный уровень (</w:t>
      </w:r>
      <w:hyperlink r:id="rId215"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transport</w:t>
      </w:r>
      <w:proofErr w:type="gramEnd"/>
      <w:r w:rsidRPr="005B6422">
        <w:rPr>
          <w:i/>
          <w:iCs/>
          <w:sz w:val="26"/>
          <w:szCs w:val="26"/>
          <w:lang w:val="ru-RU"/>
        </w:rPr>
        <w:t xml:space="preserve"> </w:t>
      </w:r>
      <w:r w:rsidRPr="005B6422">
        <w:rPr>
          <w:i/>
          <w:iCs/>
          <w:sz w:val="26"/>
          <w:szCs w:val="26"/>
          <w:lang w:val="en"/>
        </w:rPr>
        <w:t>layer</w:t>
      </w:r>
      <w:r w:rsidRPr="005B6422">
        <w:rPr>
          <w:sz w:val="26"/>
          <w:szCs w:val="26"/>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приёма),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 </w:t>
      </w:r>
      <w:hyperlink r:id="rId216" w:tooltip="UDP" w:history="1">
        <w:r w:rsidRPr="005B6422">
          <w:rPr>
            <w:rStyle w:val="a8"/>
            <w:color w:val="auto"/>
            <w:sz w:val="26"/>
            <w:szCs w:val="26"/>
          </w:rPr>
          <w:t>UDP</w:t>
        </w:r>
      </w:hyperlink>
      <w:r w:rsidRPr="005B6422">
        <w:rPr>
          <w:sz w:val="26"/>
          <w:szCs w:val="26"/>
        </w:rPr>
        <w:t> 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 </w:t>
      </w:r>
      <w:hyperlink r:id="rId217" w:tooltip="TCP" w:history="1">
        <w:r w:rsidRPr="005B6422">
          <w:rPr>
            <w:rStyle w:val="a8"/>
            <w:color w:val="auto"/>
            <w:sz w:val="26"/>
            <w:szCs w:val="26"/>
          </w:rPr>
          <w:t>TCP</w:t>
        </w:r>
      </w:hyperlink>
      <w:r w:rsidRPr="005B6422">
        <w:rPr>
          <w:sz w:val="26"/>
          <w:szCs w:val="26"/>
        </w:rPr>
        <w:t> 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транспортного уровня: ATP (</w:t>
      </w:r>
      <w:hyperlink r:id="rId218" w:tooltip="AppleTalk" w:history="1">
        <w:r w:rsidRPr="005B6422">
          <w:rPr>
            <w:rStyle w:val="a8"/>
            <w:color w:val="auto"/>
            <w:sz w:val="26"/>
            <w:szCs w:val="26"/>
          </w:rPr>
          <w:t>AppleTalk Transaction Protocol</w:t>
        </w:r>
      </w:hyperlink>
      <w:r w:rsidRPr="005B6422">
        <w:rPr>
          <w:sz w:val="26"/>
          <w:szCs w:val="26"/>
        </w:rPr>
        <w:t>), CUDP (</w:t>
      </w:r>
      <w:hyperlink r:id="rId219" w:tooltip="Cyclic UDP (страница отсутствует)" w:history="1">
        <w:r w:rsidRPr="005B6422">
          <w:rPr>
            <w:rStyle w:val="a8"/>
            <w:color w:val="auto"/>
            <w:sz w:val="26"/>
            <w:szCs w:val="26"/>
          </w:rPr>
          <w:t>Cyclic UDP</w:t>
        </w:r>
      </w:hyperlink>
      <w:r w:rsidRPr="005B6422">
        <w:rPr>
          <w:sz w:val="26"/>
          <w:szCs w:val="26"/>
        </w:rPr>
        <w:t>), DCCP (</w:t>
      </w:r>
      <w:hyperlink r:id="rId220" w:tooltip="Datagram Congestion Control Protocol" w:history="1">
        <w:r w:rsidRPr="005B6422">
          <w:rPr>
            <w:rStyle w:val="a8"/>
            <w:color w:val="auto"/>
            <w:sz w:val="26"/>
            <w:szCs w:val="26"/>
          </w:rPr>
          <w:t>Datagram Congestion Control Protocol</w:t>
        </w:r>
      </w:hyperlink>
      <w:r w:rsidRPr="005B6422">
        <w:rPr>
          <w:sz w:val="26"/>
          <w:szCs w:val="26"/>
        </w:rPr>
        <w:t>), FCP (</w:t>
      </w:r>
      <w:hyperlink r:id="rId221" w:tooltip="Fibre Channel" w:history="1">
        <w:r w:rsidRPr="005B6422">
          <w:rPr>
            <w:rStyle w:val="a8"/>
            <w:color w:val="auto"/>
            <w:sz w:val="26"/>
            <w:szCs w:val="26"/>
          </w:rPr>
          <w:t>Fibre Channel Protocol</w:t>
        </w:r>
      </w:hyperlink>
      <w:r w:rsidRPr="005B6422">
        <w:rPr>
          <w:sz w:val="26"/>
          <w:szCs w:val="26"/>
        </w:rPr>
        <w:t>), IL (</w:t>
      </w:r>
      <w:hyperlink r:id="rId222" w:tooltip="IL Protocol" w:history="1">
        <w:r w:rsidRPr="005B6422">
          <w:rPr>
            <w:rStyle w:val="a8"/>
            <w:color w:val="auto"/>
            <w:sz w:val="26"/>
            <w:szCs w:val="26"/>
          </w:rPr>
          <w:t>IL Protocol</w:t>
        </w:r>
      </w:hyperlink>
      <w:r w:rsidRPr="005B6422">
        <w:rPr>
          <w:sz w:val="26"/>
          <w:szCs w:val="26"/>
        </w:rPr>
        <w:t>), NBF (</w:t>
      </w:r>
      <w:hyperlink r:id="rId223" w:tooltip="NetBIOS Frame Protocol" w:history="1">
        <w:r w:rsidRPr="005B6422">
          <w:rPr>
            <w:rStyle w:val="a8"/>
            <w:color w:val="auto"/>
            <w:sz w:val="26"/>
            <w:szCs w:val="26"/>
          </w:rPr>
          <w:t>NetBIOS Frames protocol</w:t>
        </w:r>
      </w:hyperlink>
      <w:r w:rsidRPr="005B6422">
        <w:rPr>
          <w:sz w:val="26"/>
          <w:szCs w:val="26"/>
        </w:rPr>
        <w:t>), NCP (</w:t>
      </w:r>
      <w:hyperlink r:id="rId224" w:tooltip="NetWare Core Protocol" w:history="1">
        <w:r w:rsidRPr="005B6422">
          <w:rPr>
            <w:rStyle w:val="a8"/>
            <w:color w:val="auto"/>
            <w:sz w:val="26"/>
            <w:szCs w:val="26"/>
          </w:rPr>
          <w:t>NetWare Core Protocol</w:t>
        </w:r>
      </w:hyperlink>
      <w:r w:rsidRPr="005B6422">
        <w:rPr>
          <w:sz w:val="26"/>
          <w:szCs w:val="26"/>
        </w:rPr>
        <w:t>), SCTP (</w:t>
      </w:r>
      <w:hyperlink r:id="rId225" w:tooltip="Stream Control Transmission Protocol" w:history="1">
        <w:r w:rsidRPr="005B6422">
          <w:rPr>
            <w:rStyle w:val="a8"/>
            <w:color w:val="auto"/>
            <w:sz w:val="26"/>
            <w:szCs w:val="26"/>
          </w:rPr>
          <w:t>Stream Control Transmission Protocol</w:t>
        </w:r>
      </w:hyperlink>
      <w:r w:rsidRPr="005B6422">
        <w:rPr>
          <w:sz w:val="26"/>
          <w:szCs w:val="26"/>
        </w:rPr>
        <w:t>), SPX (</w:t>
      </w:r>
      <w:hyperlink r:id="rId226" w:tooltip="IPX/SPX" w:history="1">
        <w:r w:rsidRPr="005B6422">
          <w:rPr>
            <w:rStyle w:val="a8"/>
            <w:color w:val="auto"/>
            <w:sz w:val="26"/>
            <w:szCs w:val="26"/>
          </w:rPr>
          <w:t>Sequenced Packet Exchange</w:t>
        </w:r>
      </w:hyperlink>
      <w:r w:rsidRPr="005B6422">
        <w:rPr>
          <w:sz w:val="26"/>
          <w:szCs w:val="26"/>
        </w:rPr>
        <w:t>), SST (</w:t>
      </w:r>
      <w:hyperlink r:id="rId227" w:tooltip="Structured Stream Transport" w:history="1">
        <w:r w:rsidRPr="005B6422">
          <w:rPr>
            <w:rStyle w:val="a8"/>
            <w:color w:val="auto"/>
            <w:sz w:val="26"/>
            <w:szCs w:val="26"/>
          </w:rPr>
          <w:t>Structured Stream Transport</w:t>
        </w:r>
      </w:hyperlink>
      <w:r w:rsidRPr="005B6422">
        <w:rPr>
          <w:sz w:val="26"/>
          <w:szCs w:val="26"/>
        </w:rPr>
        <w:t>), TCP (</w:t>
      </w:r>
      <w:hyperlink r:id="rId228" w:tooltip="Transmission Control Protocol" w:history="1">
        <w:r w:rsidRPr="005B6422">
          <w:rPr>
            <w:rStyle w:val="a8"/>
            <w:color w:val="auto"/>
            <w:sz w:val="26"/>
            <w:szCs w:val="26"/>
          </w:rPr>
          <w:t>Transmission Control Protocol</w:t>
        </w:r>
      </w:hyperlink>
      <w:r w:rsidRPr="005B6422">
        <w:rPr>
          <w:sz w:val="26"/>
          <w:szCs w:val="26"/>
        </w:rPr>
        <w:t>), UDP (</w:t>
      </w:r>
      <w:hyperlink r:id="rId229" w:tooltip="User Datagram Protocol" w:history="1">
        <w:r w:rsidRPr="005B6422">
          <w:rPr>
            <w:rStyle w:val="a8"/>
            <w:color w:val="auto"/>
            <w:sz w:val="26"/>
            <w:szCs w:val="26"/>
          </w:rPr>
          <w:t>User Datagram Protocol</w:t>
        </w:r>
      </w:hyperlink>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Сетевой уровень</w:t>
      </w:r>
      <w:r w:rsidRPr="005B6422">
        <w:rPr>
          <w:rStyle w:val="mw-editsection-bracket"/>
          <w:rFonts w:ascii="Times New Roman" w:hAnsi="Times New Roman" w:cs="Times New Roman"/>
          <w:b w:val="0"/>
          <w:bCs w:val="0"/>
          <w:color w:val="auto"/>
          <w:sz w:val="26"/>
          <w:szCs w:val="26"/>
        </w:rPr>
        <w:t>[</w:t>
      </w:r>
      <w:hyperlink r:id="rId230"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231"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232" w:tooltip="Сетевой уровень" w:history="1">
        <w:r w:rsidRPr="005B6422">
          <w:rPr>
            <w:rStyle w:val="a8"/>
            <w:rFonts w:ascii="Times New Roman" w:hAnsi="Times New Roman" w:cs="Times New Roman"/>
            <w:b/>
            <w:bCs/>
            <w:i/>
            <w:iCs/>
            <w:color w:val="auto"/>
            <w:sz w:val="26"/>
            <w:szCs w:val="26"/>
          </w:rPr>
          <w:t>Сетевой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Сетевой уровень (</w:t>
      </w:r>
      <w:hyperlink r:id="rId233"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network</w:t>
      </w:r>
      <w:proofErr w:type="gramEnd"/>
      <w:r w:rsidRPr="005B6422">
        <w:rPr>
          <w:i/>
          <w:iCs/>
          <w:sz w:val="26"/>
          <w:szCs w:val="26"/>
          <w:lang w:val="ru-RU"/>
        </w:rPr>
        <w:t xml:space="preserve"> </w:t>
      </w:r>
      <w:r w:rsidRPr="005B6422">
        <w:rPr>
          <w:i/>
          <w:iCs/>
          <w:sz w:val="26"/>
          <w:szCs w:val="26"/>
          <w:lang w:val="en"/>
        </w:rPr>
        <w:t>layer</w:t>
      </w:r>
      <w:r w:rsidRPr="005B6422">
        <w:rPr>
          <w:sz w:val="26"/>
          <w:szCs w:val="26"/>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сетевого уровня маршрутизируют данные от источника к получателю. Работающие на этом уровне устройства (</w:t>
      </w:r>
      <w:hyperlink r:id="rId234" w:tooltip="Маршрутизатор" w:history="1">
        <w:r w:rsidRPr="005B6422">
          <w:rPr>
            <w:rStyle w:val="a8"/>
            <w:color w:val="auto"/>
            <w:sz w:val="26"/>
            <w:szCs w:val="26"/>
          </w:rPr>
          <w:t>маршрутизаторы</w:t>
        </w:r>
      </w:hyperlink>
      <w:r w:rsidRPr="005B6422">
        <w:rPr>
          <w:sz w:val="26"/>
          <w:szCs w:val="26"/>
        </w:rPr>
        <w:t>) условно называют устройствами третьего уровня (по номеру уровня в модели OSI).</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сетевого уровня: IP/IPv4/IPv6 (</w:t>
      </w:r>
      <w:hyperlink r:id="rId235" w:tooltip="Internet Protocol" w:history="1">
        <w:r w:rsidRPr="005B6422">
          <w:rPr>
            <w:rStyle w:val="a8"/>
            <w:color w:val="auto"/>
            <w:sz w:val="26"/>
            <w:szCs w:val="26"/>
          </w:rPr>
          <w:t>Internet Protocol</w:t>
        </w:r>
      </w:hyperlink>
      <w:r w:rsidRPr="005B6422">
        <w:rPr>
          <w:sz w:val="26"/>
          <w:szCs w:val="26"/>
        </w:rPr>
        <w:t>), IPX (</w:t>
      </w:r>
      <w:hyperlink r:id="rId236" w:tooltip="Internetwork Packet Exchange" w:history="1">
        <w:r w:rsidRPr="005B6422">
          <w:rPr>
            <w:rStyle w:val="a8"/>
            <w:color w:val="auto"/>
            <w:sz w:val="26"/>
            <w:szCs w:val="26"/>
          </w:rPr>
          <w:t>Internetwork Packet Exchange</w:t>
        </w:r>
      </w:hyperlink>
      <w:r w:rsidRPr="005B6422">
        <w:rPr>
          <w:sz w:val="26"/>
          <w:szCs w:val="26"/>
        </w:rPr>
        <w:t>, протокол межсетевого обмена), X.25 (частично этот протокол реализован на уровне 2), CLNP (сетевой протокол без организации соединений), IPsec (</w:t>
      </w:r>
      <w:hyperlink r:id="rId237" w:tooltip="Internet Protocol Security" w:history="1">
        <w:r w:rsidRPr="005B6422">
          <w:rPr>
            <w:rStyle w:val="a8"/>
            <w:color w:val="auto"/>
            <w:sz w:val="26"/>
            <w:szCs w:val="26"/>
          </w:rPr>
          <w:t>Internet Protocol Security</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маршрутизации — RIP (</w:t>
      </w:r>
      <w:hyperlink r:id="rId238" w:tooltip="Routing Information Protocol" w:history="1">
        <w:r w:rsidRPr="005B6422">
          <w:rPr>
            <w:rStyle w:val="a8"/>
            <w:color w:val="auto"/>
            <w:sz w:val="26"/>
            <w:szCs w:val="26"/>
          </w:rPr>
          <w:t>Routing Information Protocol</w:t>
        </w:r>
      </w:hyperlink>
      <w:r w:rsidRPr="005B6422">
        <w:rPr>
          <w:sz w:val="26"/>
          <w:szCs w:val="26"/>
        </w:rPr>
        <w:t>), OSPF (</w:t>
      </w:r>
      <w:hyperlink r:id="rId239" w:tooltip="Open Shortest Path First" w:history="1">
        <w:r w:rsidRPr="005B6422">
          <w:rPr>
            <w:rStyle w:val="a8"/>
            <w:color w:val="auto"/>
            <w:sz w:val="26"/>
            <w:szCs w:val="26"/>
          </w:rPr>
          <w:t>Open Shortest Path First</w:t>
        </w:r>
      </w:hyperlink>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Канальный уровень</w:t>
      </w:r>
      <w:r w:rsidRPr="005B6422">
        <w:rPr>
          <w:rStyle w:val="mw-editsection-bracket"/>
          <w:rFonts w:ascii="Times New Roman" w:hAnsi="Times New Roman" w:cs="Times New Roman"/>
          <w:b w:val="0"/>
          <w:bCs w:val="0"/>
          <w:color w:val="auto"/>
          <w:sz w:val="26"/>
          <w:szCs w:val="26"/>
        </w:rPr>
        <w:t>[</w:t>
      </w:r>
      <w:hyperlink r:id="rId240"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241"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242" w:tooltip="Канальный уровень" w:history="1">
        <w:r w:rsidRPr="005B6422">
          <w:rPr>
            <w:rStyle w:val="a8"/>
            <w:rFonts w:ascii="Times New Roman" w:hAnsi="Times New Roman" w:cs="Times New Roman"/>
            <w:b/>
            <w:bCs/>
            <w:i/>
            <w:iCs/>
            <w:color w:val="auto"/>
            <w:sz w:val="26"/>
            <w:szCs w:val="26"/>
          </w:rPr>
          <w:t>Канальный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Канальный уровень (</w:t>
      </w:r>
      <w:hyperlink r:id="rId243"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data</w:t>
      </w:r>
      <w:proofErr w:type="gramEnd"/>
      <w:r w:rsidRPr="005B6422">
        <w:rPr>
          <w:i/>
          <w:iCs/>
          <w:sz w:val="26"/>
          <w:szCs w:val="26"/>
          <w:lang w:val="ru-RU"/>
        </w:rPr>
        <w:t xml:space="preserve"> </w:t>
      </w:r>
      <w:r w:rsidRPr="005B6422">
        <w:rPr>
          <w:i/>
          <w:iCs/>
          <w:sz w:val="26"/>
          <w:szCs w:val="26"/>
          <w:lang w:val="en"/>
        </w:rPr>
        <w:t>link</w:t>
      </w:r>
      <w:r w:rsidRPr="005B6422">
        <w:rPr>
          <w:i/>
          <w:iCs/>
          <w:sz w:val="26"/>
          <w:szCs w:val="26"/>
          <w:lang w:val="ru-RU"/>
        </w:rPr>
        <w:t xml:space="preserve"> </w:t>
      </w:r>
      <w:r w:rsidRPr="005B6422">
        <w:rPr>
          <w:i/>
          <w:iCs/>
          <w:sz w:val="26"/>
          <w:szCs w:val="26"/>
          <w:lang w:val="en"/>
        </w:rPr>
        <w:t>layer</w:t>
      </w:r>
      <w:r w:rsidRPr="005B6422">
        <w:rPr>
          <w:sz w:val="26"/>
          <w:szCs w:val="26"/>
        </w:rPr>
        <w:t>) предназначен для обеспечения взаимодействия сетей на физическом уровне и контроля ошибок, которые могут возникнуть. Полученные с физического уровня данные, представленные в битах, он упаковывает в </w:t>
      </w:r>
      <w:hyperlink r:id="rId244" w:tooltip="Кадр (телекоммуникации)" w:history="1">
        <w:r w:rsidRPr="005B6422">
          <w:rPr>
            <w:rStyle w:val="a8"/>
            <w:color w:val="auto"/>
            <w:sz w:val="26"/>
            <w:szCs w:val="26"/>
          </w:rPr>
          <w:t>кадры</w:t>
        </w:r>
      </w:hyperlink>
      <w:r w:rsidRPr="005B6422">
        <w:rPr>
          <w:sz w:val="26"/>
          <w:szCs w:val="26"/>
        </w:rPr>
        <w:t>, проверяет их на целостность и, если нужно, исправляет ошибки (либо формирует повторный запрос повреждённого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Спецификация </w:t>
      </w:r>
      <w:hyperlink r:id="rId245" w:tooltip="IEEE 802" w:history="1">
        <w:r w:rsidRPr="005B6422">
          <w:rPr>
            <w:rStyle w:val="a8"/>
            <w:color w:val="auto"/>
            <w:sz w:val="26"/>
            <w:szCs w:val="26"/>
          </w:rPr>
          <w:t>IEEE 802</w:t>
        </w:r>
      </w:hyperlink>
      <w:r w:rsidRPr="005B6422">
        <w:rPr>
          <w:sz w:val="26"/>
          <w:szCs w:val="26"/>
        </w:rPr>
        <w:t> разделяет этот уровень на два подуровня: </w:t>
      </w:r>
      <w:hyperlink r:id="rId246" w:tooltip="Media Access Control" w:history="1">
        <w:r w:rsidRPr="005B6422">
          <w:rPr>
            <w:rStyle w:val="a8"/>
            <w:color w:val="auto"/>
            <w:sz w:val="26"/>
            <w:szCs w:val="26"/>
          </w:rPr>
          <w:t>MAC</w:t>
        </w:r>
      </w:hyperlink>
      <w:r w:rsidRPr="005B6422">
        <w:rPr>
          <w:sz w:val="26"/>
          <w:szCs w:val="26"/>
        </w:rPr>
        <w:t> (</w:t>
      </w:r>
      <w:hyperlink r:id="rId247"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media</w:t>
      </w:r>
      <w:proofErr w:type="gramEnd"/>
      <w:r w:rsidRPr="005B6422">
        <w:rPr>
          <w:i/>
          <w:iCs/>
          <w:sz w:val="26"/>
          <w:szCs w:val="26"/>
          <w:lang w:val="ru-RU"/>
        </w:rPr>
        <w:t xml:space="preserve"> </w:t>
      </w:r>
      <w:r w:rsidRPr="005B6422">
        <w:rPr>
          <w:i/>
          <w:iCs/>
          <w:sz w:val="26"/>
          <w:szCs w:val="26"/>
          <w:lang w:val="en"/>
        </w:rPr>
        <w:t>access</w:t>
      </w:r>
      <w:r w:rsidRPr="005B6422">
        <w:rPr>
          <w:i/>
          <w:iCs/>
          <w:sz w:val="26"/>
          <w:szCs w:val="26"/>
          <w:lang w:val="ru-RU"/>
        </w:rPr>
        <w:t xml:space="preserve"> </w:t>
      </w:r>
      <w:r w:rsidRPr="005B6422">
        <w:rPr>
          <w:i/>
          <w:iCs/>
          <w:sz w:val="26"/>
          <w:szCs w:val="26"/>
          <w:lang w:val="en"/>
        </w:rPr>
        <w:t>control</w:t>
      </w:r>
      <w:r w:rsidRPr="005B6422">
        <w:rPr>
          <w:sz w:val="26"/>
          <w:szCs w:val="26"/>
        </w:rPr>
        <w:t>) регулирует доступ к разделяемой физической среде, </w:t>
      </w:r>
      <w:hyperlink r:id="rId248" w:tooltip="Logical link control" w:history="1">
        <w:r w:rsidRPr="005B6422">
          <w:rPr>
            <w:rStyle w:val="a8"/>
            <w:color w:val="auto"/>
            <w:sz w:val="26"/>
            <w:szCs w:val="26"/>
          </w:rPr>
          <w:t>LLC</w:t>
        </w:r>
      </w:hyperlink>
      <w:r w:rsidRPr="005B6422">
        <w:rPr>
          <w:sz w:val="26"/>
          <w:szCs w:val="26"/>
        </w:rPr>
        <w:t> (</w:t>
      </w:r>
      <w:hyperlink r:id="rId249" w:tooltip="Английский язык" w:history="1">
        <w:r w:rsidRPr="005B6422">
          <w:rPr>
            <w:rStyle w:val="a8"/>
            <w:color w:val="auto"/>
            <w:sz w:val="26"/>
            <w:szCs w:val="26"/>
          </w:rPr>
          <w:t>англ.</w:t>
        </w:r>
      </w:hyperlink>
      <w:r w:rsidRPr="005B6422">
        <w:rPr>
          <w:sz w:val="26"/>
          <w:szCs w:val="26"/>
        </w:rPr>
        <w:t> </w:t>
      </w:r>
      <w:r w:rsidRPr="005B6422">
        <w:rPr>
          <w:i/>
          <w:iCs/>
          <w:sz w:val="26"/>
          <w:szCs w:val="26"/>
          <w:lang w:val="en"/>
        </w:rPr>
        <w:t>logical</w:t>
      </w:r>
      <w:r w:rsidRPr="005B6422">
        <w:rPr>
          <w:i/>
          <w:iCs/>
          <w:sz w:val="26"/>
          <w:szCs w:val="26"/>
          <w:lang w:val="ru-RU"/>
        </w:rPr>
        <w:t xml:space="preserve"> </w:t>
      </w:r>
      <w:r w:rsidRPr="005B6422">
        <w:rPr>
          <w:i/>
          <w:iCs/>
          <w:sz w:val="26"/>
          <w:szCs w:val="26"/>
          <w:lang w:val="en"/>
        </w:rPr>
        <w:t>link</w:t>
      </w:r>
      <w:r w:rsidRPr="005B6422">
        <w:rPr>
          <w:i/>
          <w:iCs/>
          <w:sz w:val="26"/>
          <w:szCs w:val="26"/>
          <w:lang w:val="ru-RU"/>
        </w:rPr>
        <w:t xml:space="preserve"> </w:t>
      </w:r>
      <w:r w:rsidRPr="005B6422">
        <w:rPr>
          <w:i/>
          <w:iCs/>
          <w:sz w:val="26"/>
          <w:szCs w:val="26"/>
          <w:lang w:val="en"/>
        </w:rPr>
        <w:t>control</w:t>
      </w:r>
      <w:r w:rsidRPr="005B6422">
        <w:rPr>
          <w:sz w:val="26"/>
          <w:szCs w:val="26"/>
        </w:rPr>
        <w:t>) обеспечивает обслуживание сетевого уровня.</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На этом уровне работают </w:t>
      </w:r>
      <w:hyperlink r:id="rId250" w:tooltip="Сетевой коммутатор" w:history="1">
        <w:r w:rsidRPr="005B6422">
          <w:rPr>
            <w:rStyle w:val="a8"/>
            <w:color w:val="auto"/>
            <w:sz w:val="26"/>
            <w:szCs w:val="26"/>
          </w:rPr>
          <w:t>коммутаторы</w:t>
        </w:r>
      </w:hyperlink>
      <w:r w:rsidRPr="005B6422">
        <w:rPr>
          <w:sz w:val="26"/>
          <w:szCs w:val="26"/>
        </w:rPr>
        <w:t>, </w:t>
      </w:r>
      <w:hyperlink r:id="rId251" w:tooltip="Сетевой мост" w:history="1">
        <w:r w:rsidRPr="005B6422">
          <w:rPr>
            <w:rStyle w:val="a8"/>
            <w:color w:val="auto"/>
            <w:sz w:val="26"/>
            <w:szCs w:val="26"/>
          </w:rPr>
          <w:t>мосты</w:t>
        </w:r>
      </w:hyperlink>
      <w:r w:rsidRPr="005B6422">
        <w:rPr>
          <w:sz w:val="26"/>
          <w:szCs w:val="26"/>
        </w:rPr>
        <w:t> и другие устройства. Эти устройства используют адресацию второго уровня (по номеру уровня в модели OSI).</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канального уровня: </w:t>
      </w:r>
      <w:hyperlink r:id="rId252" w:tooltip="ARCnet" w:history="1">
        <w:r w:rsidRPr="005B6422">
          <w:rPr>
            <w:rStyle w:val="a8"/>
            <w:color w:val="auto"/>
            <w:sz w:val="26"/>
            <w:szCs w:val="26"/>
          </w:rPr>
          <w:t>ARCnet</w:t>
        </w:r>
      </w:hyperlink>
      <w:r w:rsidRPr="005B6422">
        <w:rPr>
          <w:sz w:val="26"/>
          <w:szCs w:val="26"/>
        </w:rPr>
        <w:t>, </w:t>
      </w:r>
      <w:hyperlink r:id="rId253" w:tooltip="Asynchronous Transfer Mode" w:history="1">
        <w:r w:rsidRPr="005B6422">
          <w:rPr>
            <w:rStyle w:val="a8"/>
            <w:color w:val="auto"/>
            <w:sz w:val="26"/>
            <w:szCs w:val="26"/>
          </w:rPr>
          <w:t>ATM</w:t>
        </w:r>
      </w:hyperlink>
      <w:r w:rsidRPr="005B6422">
        <w:rPr>
          <w:sz w:val="26"/>
          <w:szCs w:val="26"/>
        </w:rPr>
        <w:t>, </w:t>
      </w:r>
      <w:hyperlink r:id="rId254" w:tooltip="Controller Area Network" w:history="1">
        <w:r w:rsidRPr="005B6422">
          <w:rPr>
            <w:rStyle w:val="a8"/>
            <w:color w:val="auto"/>
            <w:sz w:val="26"/>
            <w:szCs w:val="26"/>
          </w:rPr>
          <w:t>Controller Area Network</w:t>
        </w:r>
      </w:hyperlink>
      <w:r w:rsidRPr="005B6422">
        <w:rPr>
          <w:sz w:val="26"/>
          <w:szCs w:val="26"/>
        </w:rPr>
        <w:t> (CAN), </w:t>
      </w:r>
      <w:hyperlink r:id="rId255" w:tooltip="Econet" w:history="1">
        <w:r w:rsidRPr="005B6422">
          <w:rPr>
            <w:rStyle w:val="a8"/>
            <w:color w:val="auto"/>
            <w:sz w:val="26"/>
            <w:szCs w:val="26"/>
          </w:rPr>
          <w:t>Econet</w:t>
        </w:r>
      </w:hyperlink>
      <w:r w:rsidRPr="005B6422">
        <w:rPr>
          <w:sz w:val="26"/>
          <w:szCs w:val="26"/>
        </w:rPr>
        <w:t>, </w:t>
      </w:r>
      <w:hyperlink r:id="rId256" w:tooltip="IEEE 802.3" w:history="1">
        <w:r w:rsidRPr="005B6422">
          <w:rPr>
            <w:rStyle w:val="a8"/>
            <w:color w:val="auto"/>
            <w:sz w:val="26"/>
            <w:szCs w:val="26"/>
          </w:rPr>
          <w:t>IEEE 802.3</w:t>
        </w:r>
      </w:hyperlink>
      <w:r w:rsidRPr="005B6422">
        <w:rPr>
          <w:sz w:val="26"/>
          <w:szCs w:val="26"/>
        </w:rPr>
        <w:t> (</w:t>
      </w:r>
      <w:hyperlink r:id="rId257" w:tooltip="Ethernet" w:history="1">
        <w:r w:rsidRPr="005B6422">
          <w:rPr>
            <w:rStyle w:val="a8"/>
            <w:color w:val="auto"/>
            <w:sz w:val="26"/>
            <w:szCs w:val="26"/>
          </w:rPr>
          <w:t>Ethernet</w:t>
        </w:r>
      </w:hyperlink>
      <w:r w:rsidRPr="005B6422">
        <w:rPr>
          <w:sz w:val="26"/>
          <w:szCs w:val="26"/>
        </w:rPr>
        <w:t>), </w:t>
      </w:r>
      <w:hyperlink r:id="rId258" w:tooltip="Ethernet Automatic Protection Switching" w:history="1">
        <w:r w:rsidRPr="005B6422">
          <w:rPr>
            <w:rStyle w:val="a8"/>
            <w:color w:val="auto"/>
            <w:sz w:val="26"/>
            <w:szCs w:val="26"/>
          </w:rPr>
          <w:t>Ethernet Automatic Protection Switching</w:t>
        </w:r>
      </w:hyperlink>
      <w:r w:rsidRPr="005B6422">
        <w:rPr>
          <w:sz w:val="26"/>
          <w:szCs w:val="26"/>
        </w:rPr>
        <w:t> (EAPS), </w:t>
      </w:r>
      <w:hyperlink r:id="rId259" w:tooltip="Fiber Distributed Data Interface" w:history="1">
        <w:r w:rsidRPr="005B6422">
          <w:rPr>
            <w:rStyle w:val="a8"/>
            <w:color w:val="auto"/>
            <w:sz w:val="26"/>
            <w:szCs w:val="26"/>
          </w:rPr>
          <w:t>Fiber Distributed Data Interface</w:t>
        </w:r>
      </w:hyperlink>
      <w:r w:rsidRPr="005B6422">
        <w:rPr>
          <w:sz w:val="26"/>
          <w:szCs w:val="26"/>
        </w:rPr>
        <w:t> (FDDI), </w:t>
      </w:r>
      <w:hyperlink r:id="rId260" w:tooltip="Frame Relay" w:history="1">
        <w:r w:rsidRPr="005B6422">
          <w:rPr>
            <w:rStyle w:val="a8"/>
            <w:color w:val="auto"/>
            <w:sz w:val="26"/>
            <w:szCs w:val="26"/>
          </w:rPr>
          <w:t>Frame Relay</w:t>
        </w:r>
      </w:hyperlink>
      <w:r w:rsidRPr="005B6422">
        <w:rPr>
          <w:sz w:val="26"/>
          <w:szCs w:val="26"/>
        </w:rPr>
        <w:t>, </w:t>
      </w:r>
      <w:hyperlink r:id="rId261" w:tooltip="High-Level Data Link Control" w:history="1">
        <w:r w:rsidRPr="005B6422">
          <w:rPr>
            <w:rStyle w:val="a8"/>
            <w:color w:val="auto"/>
            <w:sz w:val="26"/>
            <w:szCs w:val="26"/>
          </w:rPr>
          <w:t>High-Level Data Link Control</w:t>
        </w:r>
      </w:hyperlink>
      <w:r w:rsidRPr="005B6422">
        <w:rPr>
          <w:sz w:val="26"/>
          <w:szCs w:val="26"/>
        </w:rPr>
        <w:t> (HDLC), </w:t>
      </w:r>
      <w:hyperlink r:id="rId262" w:tooltip="IEEE 802.2" w:history="1">
        <w:r w:rsidRPr="005B6422">
          <w:rPr>
            <w:rStyle w:val="a8"/>
            <w:color w:val="auto"/>
            <w:sz w:val="26"/>
            <w:szCs w:val="26"/>
          </w:rPr>
          <w:t>IEEE 802.2</w:t>
        </w:r>
      </w:hyperlink>
      <w:r w:rsidRPr="005B6422">
        <w:rPr>
          <w:sz w:val="26"/>
          <w:szCs w:val="26"/>
        </w:rPr>
        <w:t> (предоставляет функции LLC для подуровня IEEE 802 MAC), </w:t>
      </w:r>
      <w:hyperlink r:id="rId263" w:tooltip="Link Access Procedures, D channel (страница отсутствует)" w:history="1">
        <w:r w:rsidRPr="005B6422">
          <w:rPr>
            <w:rStyle w:val="a8"/>
            <w:color w:val="auto"/>
            <w:sz w:val="26"/>
            <w:szCs w:val="26"/>
          </w:rPr>
          <w:t>Link Access Procedures, D channel</w:t>
        </w:r>
      </w:hyperlink>
      <w:r w:rsidRPr="005B6422">
        <w:rPr>
          <w:sz w:val="26"/>
          <w:szCs w:val="26"/>
        </w:rPr>
        <w:t> (LAPD), </w:t>
      </w:r>
      <w:hyperlink r:id="rId264" w:tooltip="IEEE 802.11" w:history="1">
        <w:r w:rsidRPr="005B6422">
          <w:rPr>
            <w:rStyle w:val="a8"/>
            <w:color w:val="auto"/>
            <w:sz w:val="26"/>
            <w:szCs w:val="26"/>
          </w:rPr>
          <w:t xml:space="preserve">IEEE </w:t>
        </w:r>
        <w:r w:rsidRPr="005B6422">
          <w:rPr>
            <w:rStyle w:val="a8"/>
            <w:color w:val="auto"/>
            <w:sz w:val="26"/>
            <w:szCs w:val="26"/>
          </w:rPr>
          <w:lastRenderedPageBreak/>
          <w:t>802.11</w:t>
        </w:r>
      </w:hyperlink>
      <w:r w:rsidRPr="005B6422">
        <w:rPr>
          <w:sz w:val="26"/>
          <w:szCs w:val="26"/>
        </w:rPr>
        <w:t> </w:t>
      </w:r>
      <w:hyperlink r:id="rId265" w:tooltip="Wireless LAN" w:history="1">
        <w:r w:rsidRPr="005B6422">
          <w:rPr>
            <w:rStyle w:val="a8"/>
            <w:color w:val="auto"/>
            <w:sz w:val="26"/>
            <w:szCs w:val="26"/>
          </w:rPr>
          <w:t>wireless LAN</w:t>
        </w:r>
      </w:hyperlink>
      <w:r w:rsidRPr="005B6422">
        <w:rPr>
          <w:sz w:val="26"/>
          <w:szCs w:val="26"/>
        </w:rPr>
        <w:t>, </w:t>
      </w:r>
      <w:hyperlink r:id="rId266" w:tooltip="LocalTalk" w:history="1">
        <w:r w:rsidRPr="005B6422">
          <w:rPr>
            <w:rStyle w:val="a8"/>
            <w:color w:val="auto"/>
            <w:sz w:val="26"/>
            <w:szCs w:val="26"/>
          </w:rPr>
          <w:t>LocalTalk</w:t>
        </w:r>
      </w:hyperlink>
      <w:r w:rsidRPr="005B6422">
        <w:rPr>
          <w:sz w:val="26"/>
          <w:szCs w:val="26"/>
        </w:rPr>
        <w:t>, </w:t>
      </w:r>
      <w:hyperlink r:id="rId267" w:tooltip="Multiprotocol Label Switching" w:history="1">
        <w:r w:rsidRPr="005B6422">
          <w:rPr>
            <w:rStyle w:val="a8"/>
            <w:color w:val="auto"/>
            <w:sz w:val="26"/>
            <w:szCs w:val="26"/>
          </w:rPr>
          <w:t>Multiprotocol Label Switching</w:t>
        </w:r>
      </w:hyperlink>
      <w:r w:rsidRPr="005B6422">
        <w:rPr>
          <w:sz w:val="26"/>
          <w:szCs w:val="26"/>
        </w:rPr>
        <w:t> (MPLS), </w:t>
      </w:r>
      <w:hyperlink r:id="rId268" w:tooltip="Point-to-Point Protocol" w:history="1">
        <w:r w:rsidRPr="005B6422">
          <w:rPr>
            <w:rStyle w:val="a8"/>
            <w:color w:val="auto"/>
            <w:sz w:val="26"/>
            <w:szCs w:val="26"/>
          </w:rPr>
          <w:t>Point-to-Point Protocol</w:t>
        </w:r>
      </w:hyperlink>
      <w:r w:rsidRPr="005B6422">
        <w:rPr>
          <w:sz w:val="26"/>
          <w:szCs w:val="26"/>
        </w:rPr>
        <w:t> (PPP), </w:t>
      </w:r>
      <w:hyperlink r:id="rId269" w:tooltip="PPPoE" w:history="1">
        <w:r w:rsidRPr="005B6422">
          <w:rPr>
            <w:rStyle w:val="a8"/>
            <w:color w:val="auto"/>
            <w:sz w:val="26"/>
            <w:szCs w:val="26"/>
          </w:rPr>
          <w:t>Point-to-Point Protocol over Ethernet</w:t>
        </w:r>
      </w:hyperlink>
      <w:r w:rsidRPr="005B6422">
        <w:rPr>
          <w:sz w:val="26"/>
          <w:szCs w:val="26"/>
        </w:rPr>
        <w:t> (PPPoE), </w:t>
      </w:r>
      <w:hyperlink r:id="rId270" w:tooltip="SLIP" w:history="1">
        <w:r w:rsidRPr="005B6422">
          <w:rPr>
            <w:rStyle w:val="a8"/>
            <w:color w:val="auto"/>
            <w:sz w:val="26"/>
            <w:szCs w:val="26"/>
          </w:rPr>
          <w:t>Serial Line Internet Protocol</w:t>
        </w:r>
      </w:hyperlink>
      <w:r w:rsidRPr="005B6422">
        <w:rPr>
          <w:sz w:val="26"/>
          <w:szCs w:val="26"/>
        </w:rPr>
        <w:t> (SLIP, устарел), </w:t>
      </w:r>
      <w:hyperlink r:id="rId271" w:tooltip="StarLan" w:history="1">
        <w:r w:rsidRPr="005B6422">
          <w:rPr>
            <w:rStyle w:val="a8"/>
            <w:color w:val="auto"/>
            <w:sz w:val="26"/>
            <w:szCs w:val="26"/>
          </w:rPr>
          <w:t>StarLan</w:t>
        </w:r>
      </w:hyperlink>
      <w:r w:rsidRPr="005B6422">
        <w:rPr>
          <w:sz w:val="26"/>
          <w:szCs w:val="26"/>
        </w:rPr>
        <w:t>, </w:t>
      </w:r>
      <w:hyperlink r:id="rId272" w:tooltip="Token ring" w:history="1">
        <w:r w:rsidRPr="005B6422">
          <w:rPr>
            <w:rStyle w:val="a8"/>
            <w:color w:val="auto"/>
            <w:sz w:val="26"/>
            <w:szCs w:val="26"/>
          </w:rPr>
          <w:t>Token ring</w:t>
        </w:r>
      </w:hyperlink>
      <w:r w:rsidRPr="005B6422">
        <w:rPr>
          <w:sz w:val="26"/>
          <w:szCs w:val="26"/>
        </w:rPr>
        <w:t>, </w:t>
      </w:r>
      <w:hyperlink r:id="rId273" w:tooltip="Unidirectional Link Detection (страница отсутствует)" w:history="1">
        <w:r w:rsidRPr="005B6422">
          <w:rPr>
            <w:rStyle w:val="a8"/>
            <w:color w:val="auto"/>
            <w:sz w:val="26"/>
            <w:szCs w:val="26"/>
          </w:rPr>
          <w:t>Unidirectional Link Detection</w:t>
        </w:r>
      </w:hyperlink>
      <w:hyperlink r:id="rId274" w:tooltip="en:Unidirectional Link Detection" w:history="1">
        <w:r w:rsidRPr="005B6422">
          <w:rPr>
            <w:rStyle w:val="a8"/>
            <w:color w:val="auto"/>
            <w:sz w:val="26"/>
            <w:szCs w:val="26"/>
            <w:vertAlign w:val="superscript"/>
          </w:rPr>
          <w:t>[en]</w:t>
        </w:r>
      </w:hyperlink>
      <w:r w:rsidRPr="005B6422">
        <w:rPr>
          <w:sz w:val="26"/>
          <w:szCs w:val="26"/>
        </w:rPr>
        <w:t> (UDLD), </w:t>
      </w:r>
      <w:hyperlink r:id="rId275" w:tooltip="X.25" w:history="1">
        <w:r w:rsidRPr="005B6422">
          <w:rPr>
            <w:rStyle w:val="a8"/>
            <w:color w:val="auto"/>
            <w:sz w:val="26"/>
            <w:szCs w:val="26"/>
          </w:rPr>
          <w:t>x.25</w:t>
        </w:r>
      </w:hyperlink>
      <w:r w:rsidRPr="005B6422">
        <w:rPr>
          <w:sz w:val="26"/>
          <w:szCs w:val="26"/>
        </w:rPr>
        <w:t>, </w:t>
      </w:r>
      <w:hyperlink r:id="rId276" w:tooltip="ARP" w:history="1">
        <w:r w:rsidRPr="005B6422">
          <w:rPr>
            <w:rStyle w:val="a8"/>
            <w:color w:val="auto"/>
            <w:sz w:val="26"/>
            <w:szCs w:val="26"/>
          </w:rPr>
          <w:t>ARP</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При разработке стеков протоколов на этом уровне решаются задачи помехоустойчивого кодирования. К таким способам кодирования относится </w:t>
      </w:r>
      <w:hyperlink r:id="rId277" w:tooltip="Код Хэмминга" w:history="1">
        <w:r w:rsidRPr="005B6422">
          <w:rPr>
            <w:rStyle w:val="a8"/>
            <w:color w:val="auto"/>
            <w:sz w:val="26"/>
            <w:szCs w:val="26"/>
          </w:rPr>
          <w:t>код Хемминга</w:t>
        </w:r>
      </w:hyperlink>
      <w:r w:rsidRPr="005B6422">
        <w:rPr>
          <w:sz w:val="26"/>
          <w:szCs w:val="26"/>
        </w:rPr>
        <w:t>, блочное кодирование, </w:t>
      </w:r>
      <w:hyperlink r:id="rId278" w:tooltip="Код Рида — Соломона" w:history="1">
        <w:r w:rsidRPr="005B6422">
          <w:rPr>
            <w:rStyle w:val="a8"/>
            <w:color w:val="auto"/>
            <w:sz w:val="26"/>
            <w:szCs w:val="26"/>
          </w:rPr>
          <w:t>код Рида — Соломона</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В программировании этот уровень представляет </w:t>
      </w:r>
      <w:hyperlink r:id="rId279" w:tooltip="Драйвер" w:history="1">
        <w:r w:rsidRPr="005B6422">
          <w:rPr>
            <w:rStyle w:val="a8"/>
            <w:color w:val="auto"/>
            <w:sz w:val="26"/>
            <w:szCs w:val="26"/>
          </w:rPr>
          <w:t>драйвер</w:t>
        </w:r>
      </w:hyperlink>
      <w:r w:rsidRPr="005B6422">
        <w:rPr>
          <w:sz w:val="26"/>
          <w:szCs w:val="26"/>
        </w:rPr>
        <w:t> сетевой платы, в </w:t>
      </w:r>
      <w:hyperlink r:id="rId280" w:tooltip="Операционная система" w:history="1">
        <w:r w:rsidRPr="005B6422">
          <w:rPr>
            <w:rStyle w:val="a8"/>
            <w:color w:val="auto"/>
            <w:sz w:val="26"/>
            <w:szCs w:val="26"/>
          </w:rPr>
          <w:t>операционных системах</w:t>
        </w:r>
      </w:hyperlink>
      <w:r w:rsidRPr="005B6422">
        <w:rPr>
          <w:sz w:val="26"/>
          <w:szCs w:val="26"/>
        </w:rPr>
        <w:t>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w:t>
      </w:r>
      <w:hyperlink r:id="rId281" w:tooltip="ODI (интерфейс) (страница отсутствует)" w:history="1">
        <w:r w:rsidRPr="005B6422">
          <w:rPr>
            <w:rStyle w:val="a8"/>
            <w:color w:val="auto"/>
            <w:sz w:val="26"/>
            <w:szCs w:val="26"/>
          </w:rPr>
          <w:t>ODI</w:t>
        </w:r>
      </w:hyperlink>
      <w:r w:rsidRPr="005B6422">
        <w:rPr>
          <w:rStyle w:val="noprint"/>
          <w:sz w:val="26"/>
          <w:szCs w:val="26"/>
        </w:rPr>
        <w:t> (</w:t>
      </w:r>
      <w:hyperlink r:id="rId282" w:tooltip="en:Open Data-Link Interface" w:history="1">
        <w:r w:rsidRPr="005B6422">
          <w:rPr>
            <w:rStyle w:val="a8"/>
            <w:color w:val="auto"/>
            <w:sz w:val="26"/>
            <w:szCs w:val="26"/>
          </w:rPr>
          <w:t>англ.</w:t>
        </w:r>
      </w:hyperlink>
      <w:r w:rsidRPr="005B6422">
        <w:rPr>
          <w:rStyle w:val="noprint"/>
          <w:sz w:val="26"/>
          <w:szCs w:val="26"/>
        </w:rPr>
        <w:t>)</w:t>
      </w:r>
      <w:r w:rsidRPr="005B6422">
        <w:rPr>
          <w:sz w:val="26"/>
          <w:szCs w:val="26"/>
        </w:rPr>
        <w:t>, </w:t>
      </w:r>
      <w:r w:rsidRPr="005B6422">
        <w:rPr>
          <w:sz w:val="26"/>
          <w:szCs w:val="26"/>
        </w:rPr>
        <w:fldChar w:fldCharType="begin"/>
      </w:r>
      <w:r w:rsidRPr="005B6422">
        <w:rPr>
          <w:sz w:val="26"/>
          <w:szCs w:val="26"/>
        </w:rPr>
        <w:instrText xml:space="preserve"> HYPERLINK "https://ru.wikipedia.org/wiki/NDIS" \o "NDIS" </w:instrText>
      </w:r>
      <w:r w:rsidRPr="005B6422">
        <w:rPr>
          <w:sz w:val="26"/>
          <w:szCs w:val="26"/>
        </w:rPr>
        <w:fldChar w:fldCharType="separate"/>
      </w:r>
      <w:r w:rsidRPr="005B6422">
        <w:rPr>
          <w:rStyle w:val="a8"/>
          <w:color w:val="auto"/>
          <w:sz w:val="26"/>
          <w:szCs w:val="26"/>
        </w:rPr>
        <w:t>NDIS</w:t>
      </w:r>
      <w:r w:rsidRPr="005B6422">
        <w:rPr>
          <w:sz w:val="26"/>
          <w:szCs w:val="26"/>
        </w:rPr>
        <w:fldChar w:fldCharType="end"/>
      </w:r>
      <w:r w:rsidRPr="005B6422">
        <w:rPr>
          <w:sz w:val="26"/>
          <w:szCs w:val="26"/>
        </w:rPr>
        <w:t>, </w:t>
      </w:r>
      <w:hyperlink r:id="rId283" w:tooltip="UDI (страница отсутствует)" w:history="1">
        <w:r w:rsidRPr="005B6422">
          <w:rPr>
            <w:rStyle w:val="a8"/>
            <w:color w:val="auto"/>
            <w:sz w:val="26"/>
            <w:szCs w:val="26"/>
          </w:rPr>
          <w:t>UDI</w:t>
        </w:r>
      </w:hyperlink>
      <w:r w:rsidRPr="005B6422">
        <w:rPr>
          <w:sz w:val="26"/>
          <w:szCs w:val="26"/>
        </w:rPr>
        <w:t>.</w:t>
      </w:r>
    </w:p>
    <w:p w:rsidR="005B6422" w:rsidRPr="005B6422" w:rsidRDefault="005B6422" w:rsidP="005B6422">
      <w:pPr>
        <w:pStyle w:val="4"/>
        <w:shd w:val="clear" w:color="auto" w:fill="FFFFFF"/>
        <w:spacing w:before="72" w:line="240" w:lineRule="auto"/>
        <w:ind w:left="142"/>
        <w:rPr>
          <w:rFonts w:ascii="Times New Roman" w:hAnsi="Times New Roman" w:cs="Times New Roman"/>
          <w:color w:val="auto"/>
          <w:sz w:val="26"/>
          <w:szCs w:val="26"/>
        </w:rPr>
      </w:pPr>
      <w:r w:rsidRPr="005B6422">
        <w:rPr>
          <w:rStyle w:val="mw-headline"/>
          <w:rFonts w:ascii="Times New Roman" w:hAnsi="Times New Roman" w:cs="Times New Roman"/>
          <w:color w:val="auto"/>
          <w:sz w:val="26"/>
          <w:szCs w:val="26"/>
        </w:rPr>
        <w:t>Физический уровень</w:t>
      </w:r>
      <w:r w:rsidRPr="005B6422">
        <w:rPr>
          <w:rStyle w:val="mw-editsection-bracket"/>
          <w:rFonts w:ascii="Times New Roman" w:hAnsi="Times New Roman" w:cs="Times New Roman"/>
          <w:b w:val="0"/>
          <w:bCs w:val="0"/>
          <w:color w:val="auto"/>
          <w:sz w:val="26"/>
          <w:szCs w:val="26"/>
        </w:rPr>
        <w:t>[</w:t>
      </w:r>
      <w:hyperlink r:id="rId284" w:tooltip="Редактировать раздел " w:history="1">
        <w:r w:rsidRPr="005B6422">
          <w:rPr>
            <w:rStyle w:val="a8"/>
            <w:rFonts w:ascii="Times New Roman" w:hAnsi="Times New Roman" w:cs="Times New Roman"/>
            <w:b w:val="0"/>
            <w:bCs w:val="0"/>
            <w:color w:val="auto"/>
            <w:sz w:val="26"/>
            <w:szCs w:val="26"/>
          </w:rPr>
          <w:t>править</w:t>
        </w:r>
      </w:hyperlink>
      <w:r w:rsidRPr="005B6422">
        <w:rPr>
          <w:rStyle w:val="mw-editsection-divider"/>
          <w:rFonts w:ascii="Times New Roman" w:hAnsi="Times New Roman" w:cs="Times New Roman"/>
          <w:b w:val="0"/>
          <w:bCs w:val="0"/>
          <w:color w:val="auto"/>
          <w:sz w:val="26"/>
          <w:szCs w:val="26"/>
        </w:rPr>
        <w:t> | </w:t>
      </w:r>
      <w:hyperlink r:id="rId285" w:tooltip="Редактировать раздел " w:history="1">
        <w:r w:rsidRPr="005B6422">
          <w:rPr>
            <w:rStyle w:val="a8"/>
            <w:rFonts w:ascii="Times New Roman" w:hAnsi="Times New Roman" w:cs="Times New Roman"/>
            <w:b w:val="0"/>
            <w:bCs w:val="0"/>
            <w:color w:val="auto"/>
            <w:sz w:val="26"/>
            <w:szCs w:val="26"/>
          </w:rPr>
          <w:t>править код</w:t>
        </w:r>
      </w:hyperlink>
      <w:r w:rsidRPr="005B6422">
        <w:rPr>
          <w:rStyle w:val="mw-editsection-bracket"/>
          <w:rFonts w:ascii="Times New Roman" w:hAnsi="Times New Roman" w:cs="Times New Roman"/>
          <w:b w:val="0"/>
          <w:bCs w:val="0"/>
          <w:color w:val="auto"/>
          <w:sz w:val="26"/>
          <w:szCs w:val="26"/>
        </w:rPr>
        <w:t>]</w:t>
      </w:r>
    </w:p>
    <w:p w:rsidR="005B6422" w:rsidRPr="005B6422" w:rsidRDefault="005B6422" w:rsidP="005B6422">
      <w:pPr>
        <w:shd w:val="clear" w:color="auto" w:fill="FFFFFF"/>
        <w:spacing w:after="0" w:line="240" w:lineRule="auto"/>
        <w:ind w:left="142"/>
        <w:rPr>
          <w:rFonts w:ascii="Times New Roman" w:hAnsi="Times New Roman" w:cs="Times New Roman"/>
          <w:i/>
          <w:iCs/>
          <w:sz w:val="26"/>
          <w:szCs w:val="26"/>
        </w:rPr>
      </w:pPr>
      <w:r w:rsidRPr="005B6422">
        <w:rPr>
          <w:rFonts w:ascii="Times New Roman" w:hAnsi="Times New Roman" w:cs="Times New Roman"/>
          <w:i/>
          <w:iCs/>
          <w:sz w:val="26"/>
          <w:szCs w:val="26"/>
        </w:rPr>
        <w:t>Основная статья: </w:t>
      </w:r>
      <w:hyperlink r:id="rId286" w:tooltip="Физический уровень" w:history="1">
        <w:r w:rsidRPr="005B6422">
          <w:rPr>
            <w:rStyle w:val="a8"/>
            <w:rFonts w:ascii="Times New Roman" w:hAnsi="Times New Roman" w:cs="Times New Roman"/>
            <w:b/>
            <w:bCs/>
            <w:i/>
            <w:iCs/>
            <w:color w:val="auto"/>
            <w:sz w:val="26"/>
            <w:szCs w:val="26"/>
          </w:rPr>
          <w:t>Физический уровень</w:t>
        </w:r>
      </w:hyperlink>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Физический уровень (</w:t>
      </w:r>
      <w:hyperlink r:id="rId287" w:tooltip="Английский язык" w:history="1">
        <w:r w:rsidRPr="005B6422">
          <w:rPr>
            <w:rStyle w:val="a8"/>
            <w:color w:val="auto"/>
            <w:sz w:val="26"/>
            <w:szCs w:val="26"/>
          </w:rPr>
          <w:t>англ.</w:t>
        </w:r>
      </w:hyperlink>
      <w:r w:rsidRPr="005B6422">
        <w:rPr>
          <w:sz w:val="26"/>
          <w:szCs w:val="26"/>
        </w:rPr>
        <w:t> </w:t>
      </w:r>
      <w:proofErr w:type="gramStart"/>
      <w:r w:rsidRPr="005B6422">
        <w:rPr>
          <w:i/>
          <w:iCs/>
          <w:sz w:val="26"/>
          <w:szCs w:val="26"/>
          <w:lang w:val="en"/>
        </w:rPr>
        <w:t>physical</w:t>
      </w:r>
      <w:proofErr w:type="gramEnd"/>
      <w:r w:rsidRPr="005B6422">
        <w:rPr>
          <w:i/>
          <w:iCs/>
          <w:sz w:val="26"/>
          <w:szCs w:val="26"/>
          <w:lang w:val="ru-RU"/>
        </w:rPr>
        <w:t xml:space="preserve"> </w:t>
      </w:r>
      <w:r w:rsidRPr="005B6422">
        <w:rPr>
          <w:i/>
          <w:iCs/>
          <w:sz w:val="26"/>
          <w:szCs w:val="26"/>
          <w:lang w:val="en"/>
        </w:rPr>
        <w:t>layer</w:t>
      </w:r>
      <w:r w:rsidRPr="005B6422">
        <w:rPr>
          <w:sz w:val="26"/>
          <w:szCs w:val="26"/>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 </w:t>
      </w:r>
      <w:hyperlink r:id="rId288" w:tooltip="Институт инженеров электротехники и электроники" w:history="1">
        <w:r w:rsidRPr="005B6422">
          <w:rPr>
            <w:rStyle w:val="a8"/>
            <w:color w:val="auto"/>
            <w:sz w:val="26"/>
            <w:szCs w:val="26"/>
          </w:rPr>
          <w:t>Институт инженеров по электротехнике и электронике</w:t>
        </w:r>
      </w:hyperlink>
      <w:r w:rsidRPr="005B6422">
        <w:rPr>
          <w:sz w:val="26"/>
          <w:szCs w:val="26"/>
        </w:rPr>
        <w:t>, </w:t>
      </w:r>
      <w:hyperlink r:id="rId289" w:tooltip="Electronic Industries Alliance" w:history="1">
        <w:r w:rsidRPr="005B6422">
          <w:rPr>
            <w:rStyle w:val="a8"/>
            <w:color w:val="auto"/>
            <w:sz w:val="26"/>
            <w:szCs w:val="26"/>
          </w:rPr>
          <w:t>Альянс электронной промышленности</w:t>
        </w:r>
      </w:hyperlink>
      <w:r w:rsidRPr="005B6422">
        <w:rPr>
          <w:sz w:val="26"/>
          <w:szCs w:val="26"/>
        </w:rPr>
        <w:t>, </w:t>
      </w:r>
      <w:hyperlink r:id="rId290" w:tooltip="Европейский институт телекоммуникационных стандартов" w:history="1">
        <w:r w:rsidRPr="005B6422">
          <w:rPr>
            <w:rStyle w:val="a8"/>
            <w:color w:val="auto"/>
            <w:sz w:val="26"/>
            <w:szCs w:val="26"/>
          </w:rPr>
          <w:t>Европейский институт телекоммуникационных стандартов</w:t>
        </w:r>
      </w:hyperlink>
      <w:r w:rsidRPr="005B6422">
        <w:rPr>
          <w:sz w:val="26"/>
          <w:szCs w:val="26"/>
        </w:rPr>
        <w:t> 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с </w:t>
      </w:r>
      <w:hyperlink r:id="rId291" w:tooltip="Физическое кодирование" w:history="1">
        <w:r w:rsidRPr="005B6422">
          <w:rPr>
            <w:rStyle w:val="a8"/>
            <w:color w:val="auto"/>
            <w:sz w:val="26"/>
            <w:szCs w:val="26"/>
          </w:rPr>
          <w:t>методами кодирования цифровых сигналов</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На этом уровне также работают </w:t>
      </w:r>
      <w:hyperlink r:id="rId292" w:tooltip="Сетевой концентратор" w:history="1">
        <w:r w:rsidRPr="005B6422">
          <w:rPr>
            <w:rStyle w:val="a8"/>
            <w:color w:val="auto"/>
            <w:sz w:val="26"/>
            <w:szCs w:val="26"/>
          </w:rPr>
          <w:t>концентраторы</w:t>
        </w:r>
      </w:hyperlink>
      <w:r w:rsidRPr="005B6422">
        <w:rPr>
          <w:sz w:val="26"/>
          <w:szCs w:val="26"/>
        </w:rPr>
        <w:t>, </w:t>
      </w:r>
      <w:hyperlink r:id="rId293" w:tooltip="Повторитель (сетевое оборудование)" w:history="1">
        <w:r w:rsidRPr="005B6422">
          <w:rPr>
            <w:rStyle w:val="a8"/>
            <w:color w:val="auto"/>
            <w:sz w:val="26"/>
            <w:szCs w:val="26"/>
          </w:rPr>
          <w:t>повторители</w:t>
        </w:r>
      </w:hyperlink>
      <w:r w:rsidRPr="005B6422">
        <w:rPr>
          <w:sz w:val="26"/>
          <w:szCs w:val="26"/>
        </w:rPr>
        <w:t> сигнала и </w:t>
      </w:r>
      <w:hyperlink r:id="rId294" w:tooltip="Медиаконвертер" w:history="1">
        <w:r w:rsidRPr="005B6422">
          <w:rPr>
            <w:rStyle w:val="a8"/>
            <w:color w:val="auto"/>
            <w:sz w:val="26"/>
            <w:szCs w:val="26"/>
          </w:rPr>
          <w:t>медиаконвертеры</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 </w:t>
      </w:r>
      <w:hyperlink r:id="rId295" w:tooltip="Оптическое волокно" w:history="1">
        <w:r w:rsidRPr="005B6422">
          <w:rPr>
            <w:rStyle w:val="a8"/>
            <w:color w:val="auto"/>
            <w:sz w:val="26"/>
            <w:szCs w:val="26"/>
          </w:rPr>
          <w:t>оптоволокно</w:t>
        </w:r>
      </w:hyperlink>
      <w:r w:rsidRPr="005B6422">
        <w:rPr>
          <w:sz w:val="26"/>
          <w:szCs w:val="26"/>
        </w:rPr>
        <w:t>, </w:t>
      </w:r>
      <w:hyperlink r:id="rId296" w:tooltip="Витая пара" w:history="1">
        <w:r w:rsidRPr="005B6422">
          <w:rPr>
            <w:rStyle w:val="a8"/>
            <w:color w:val="auto"/>
            <w:sz w:val="26"/>
            <w:szCs w:val="26"/>
          </w:rPr>
          <w:t>витая пара</w:t>
        </w:r>
      </w:hyperlink>
      <w:r w:rsidRPr="005B6422">
        <w:rPr>
          <w:sz w:val="26"/>
          <w:szCs w:val="26"/>
        </w:rPr>
        <w:t>, </w:t>
      </w:r>
      <w:hyperlink r:id="rId297" w:tooltip="Коаксиальный кабель" w:history="1">
        <w:r w:rsidRPr="005B6422">
          <w:rPr>
            <w:rStyle w:val="a8"/>
            <w:color w:val="auto"/>
            <w:sz w:val="26"/>
            <w:szCs w:val="26"/>
          </w:rPr>
          <w:t>коаксиальный кабель</w:t>
        </w:r>
      </w:hyperlink>
      <w:r w:rsidRPr="005B6422">
        <w:rPr>
          <w:sz w:val="26"/>
          <w:szCs w:val="26"/>
        </w:rPr>
        <w:t>, спутниковый канал передач данных и т. п. Стандартными типами сетевых интерфейсов, относящимися к физическому уровню, являются: </w:t>
      </w:r>
      <w:hyperlink r:id="rId298" w:tooltip="V.35" w:history="1">
        <w:r w:rsidRPr="005B6422">
          <w:rPr>
            <w:rStyle w:val="a8"/>
            <w:color w:val="auto"/>
            <w:sz w:val="26"/>
            <w:szCs w:val="26"/>
          </w:rPr>
          <w:t>V.35</w:t>
        </w:r>
      </w:hyperlink>
      <w:r w:rsidRPr="005B6422">
        <w:rPr>
          <w:sz w:val="26"/>
          <w:szCs w:val="26"/>
        </w:rPr>
        <w:t>, </w:t>
      </w:r>
      <w:hyperlink r:id="rId299" w:tooltip="RS-232" w:history="1">
        <w:r w:rsidRPr="005B6422">
          <w:rPr>
            <w:rStyle w:val="a8"/>
            <w:color w:val="auto"/>
            <w:sz w:val="26"/>
            <w:szCs w:val="26"/>
          </w:rPr>
          <w:t>RS-232</w:t>
        </w:r>
      </w:hyperlink>
      <w:r w:rsidRPr="005B6422">
        <w:rPr>
          <w:sz w:val="26"/>
          <w:szCs w:val="26"/>
        </w:rPr>
        <w:t>, </w:t>
      </w:r>
      <w:hyperlink r:id="rId300" w:tooltip="RS-485" w:history="1">
        <w:r w:rsidRPr="005B6422">
          <w:rPr>
            <w:rStyle w:val="a8"/>
            <w:color w:val="auto"/>
            <w:sz w:val="26"/>
            <w:szCs w:val="26"/>
          </w:rPr>
          <w:t>RS-485</w:t>
        </w:r>
      </w:hyperlink>
      <w:r w:rsidRPr="005B6422">
        <w:rPr>
          <w:sz w:val="26"/>
          <w:szCs w:val="26"/>
        </w:rPr>
        <w:t>, </w:t>
      </w:r>
      <w:hyperlink r:id="rId301" w:tooltip="RJ-45" w:history="1">
        <w:r w:rsidRPr="005B6422">
          <w:rPr>
            <w:rStyle w:val="a8"/>
            <w:color w:val="auto"/>
            <w:sz w:val="26"/>
            <w:szCs w:val="26"/>
          </w:rPr>
          <w:t>RJ-11</w:t>
        </w:r>
      </w:hyperlink>
      <w:r w:rsidRPr="005B6422">
        <w:rPr>
          <w:sz w:val="26"/>
          <w:szCs w:val="26"/>
        </w:rPr>
        <w:t>, </w:t>
      </w:r>
      <w:hyperlink r:id="rId302" w:tooltip="RJ-45" w:history="1">
        <w:r w:rsidRPr="005B6422">
          <w:rPr>
            <w:rStyle w:val="a8"/>
            <w:color w:val="auto"/>
            <w:sz w:val="26"/>
            <w:szCs w:val="26"/>
          </w:rPr>
          <w:t>RJ-45</w:t>
        </w:r>
      </w:hyperlink>
      <w:r w:rsidRPr="005B6422">
        <w:rPr>
          <w:sz w:val="26"/>
          <w:szCs w:val="26"/>
        </w:rPr>
        <w:t>, разъёмы </w:t>
      </w:r>
      <w:hyperlink r:id="rId303" w:tooltip="AUI" w:history="1">
        <w:r w:rsidRPr="005B6422">
          <w:rPr>
            <w:rStyle w:val="a8"/>
            <w:color w:val="auto"/>
            <w:sz w:val="26"/>
            <w:szCs w:val="26"/>
          </w:rPr>
          <w:t>AUI</w:t>
        </w:r>
      </w:hyperlink>
      <w:r w:rsidRPr="005B6422">
        <w:rPr>
          <w:sz w:val="26"/>
          <w:szCs w:val="26"/>
        </w:rPr>
        <w:t> и </w:t>
      </w:r>
      <w:hyperlink r:id="rId304" w:tooltip="BNC-коннектор" w:history="1">
        <w:r w:rsidRPr="005B6422">
          <w:rPr>
            <w:rStyle w:val="a8"/>
            <w:color w:val="auto"/>
            <w:sz w:val="26"/>
            <w:szCs w:val="26"/>
          </w:rPr>
          <w:t>BNC</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При разработке стеков протоколов на этом уровне решаются задачи синхронизации и линейного кодирования. К таким способам кодирования относится </w:t>
      </w:r>
      <w:hyperlink r:id="rId305" w:tooltip="NRZ (прямой)" w:history="1">
        <w:r w:rsidRPr="005B6422">
          <w:rPr>
            <w:rStyle w:val="a8"/>
            <w:color w:val="auto"/>
            <w:sz w:val="26"/>
            <w:szCs w:val="26"/>
          </w:rPr>
          <w:t>код NRZ</w:t>
        </w:r>
      </w:hyperlink>
      <w:r w:rsidRPr="005B6422">
        <w:rPr>
          <w:sz w:val="26"/>
          <w:szCs w:val="26"/>
        </w:rPr>
        <w:t>, </w:t>
      </w:r>
      <w:hyperlink r:id="rId306" w:tooltip="RZ" w:history="1">
        <w:r w:rsidRPr="005B6422">
          <w:rPr>
            <w:rStyle w:val="a8"/>
            <w:color w:val="auto"/>
            <w:sz w:val="26"/>
            <w:szCs w:val="26"/>
          </w:rPr>
          <w:t>код RZ</w:t>
        </w:r>
      </w:hyperlink>
      <w:r w:rsidRPr="005B6422">
        <w:rPr>
          <w:sz w:val="26"/>
          <w:szCs w:val="26"/>
        </w:rPr>
        <w:t>, </w:t>
      </w:r>
      <w:hyperlink r:id="rId307" w:tooltip="MLT-3" w:history="1">
        <w:r w:rsidRPr="005B6422">
          <w:rPr>
            <w:rStyle w:val="a8"/>
            <w:color w:val="auto"/>
            <w:sz w:val="26"/>
            <w:szCs w:val="26"/>
          </w:rPr>
          <w:t>MLT-3</w:t>
        </w:r>
      </w:hyperlink>
      <w:r w:rsidRPr="005B6422">
        <w:rPr>
          <w:sz w:val="26"/>
          <w:szCs w:val="26"/>
        </w:rPr>
        <w:t>, </w:t>
      </w:r>
      <w:hyperlink r:id="rId308" w:tooltip="Потенциальный код 2B1Q" w:history="1">
        <w:r w:rsidRPr="005B6422">
          <w:rPr>
            <w:rStyle w:val="a8"/>
            <w:color w:val="auto"/>
            <w:sz w:val="26"/>
            <w:szCs w:val="26"/>
          </w:rPr>
          <w:t>PAM5</w:t>
        </w:r>
      </w:hyperlink>
      <w:r w:rsidRPr="005B6422">
        <w:rPr>
          <w:sz w:val="26"/>
          <w:szCs w:val="26"/>
        </w:rPr>
        <w:t>, </w:t>
      </w:r>
      <w:hyperlink r:id="rId309" w:tooltip="Манчестерский код" w:history="1">
        <w:r w:rsidRPr="005B6422">
          <w:rPr>
            <w:rStyle w:val="a8"/>
            <w:color w:val="auto"/>
            <w:sz w:val="26"/>
            <w:szCs w:val="26"/>
          </w:rPr>
          <w:t>Манчестер II</w:t>
        </w:r>
      </w:hyperlink>
      <w:r w:rsidRPr="005B6422">
        <w:rPr>
          <w:sz w:val="26"/>
          <w:szCs w:val="26"/>
        </w:rPr>
        <w:t>.</w:t>
      </w:r>
    </w:p>
    <w:p w:rsidR="005B6422" w:rsidRPr="005B6422" w:rsidRDefault="005B6422" w:rsidP="005B6422">
      <w:pPr>
        <w:pStyle w:val="a7"/>
        <w:shd w:val="clear" w:color="auto" w:fill="FFFFFF"/>
        <w:spacing w:before="120" w:beforeAutospacing="0" w:after="0" w:afterAutospacing="0"/>
        <w:ind w:left="142"/>
        <w:rPr>
          <w:sz w:val="26"/>
          <w:szCs w:val="26"/>
        </w:rPr>
      </w:pPr>
      <w:r w:rsidRPr="005B6422">
        <w:rPr>
          <w:sz w:val="26"/>
          <w:szCs w:val="26"/>
        </w:rPr>
        <w:t>Протоколы физического уровня: </w:t>
      </w:r>
      <w:hyperlink r:id="rId310" w:tooltip="Bluetooth" w:history="1">
        <w:r w:rsidRPr="005B6422">
          <w:rPr>
            <w:rStyle w:val="a8"/>
            <w:color w:val="auto"/>
            <w:sz w:val="26"/>
            <w:szCs w:val="26"/>
          </w:rPr>
          <w:t>IEEE 802.15 (Bluetooth)</w:t>
        </w:r>
      </w:hyperlink>
      <w:r w:rsidRPr="005B6422">
        <w:rPr>
          <w:sz w:val="26"/>
          <w:szCs w:val="26"/>
        </w:rPr>
        <w:t>, </w:t>
      </w:r>
      <w:hyperlink r:id="rId311" w:tooltip="Infrared Data Association" w:history="1">
        <w:r w:rsidRPr="005B6422">
          <w:rPr>
            <w:rStyle w:val="a8"/>
            <w:color w:val="auto"/>
            <w:sz w:val="26"/>
            <w:szCs w:val="26"/>
          </w:rPr>
          <w:t>IRDA</w:t>
        </w:r>
      </w:hyperlink>
      <w:r w:rsidRPr="005B6422">
        <w:rPr>
          <w:sz w:val="26"/>
          <w:szCs w:val="26"/>
        </w:rPr>
        <w:t>, </w:t>
      </w:r>
      <w:hyperlink r:id="rId312" w:tooltip="Electronic Industries Alliance" w:history="1">
        <w:r w:rsidRPr="005B6422">
          <w:rPr>
            <w:rStyle w:val="a8"/>
            <w:color w:val="auto"/>
            <w:sz w:val="26"/>
            <w:szCs w:val="26"/>
          </w:rPr>
          <w:t>EIA</w:t>
        </w:r>
      </w:hyperlink>
      <w:r w:rsidRPr="005B6422">
        <w:rPr>
          <w:sz w:val="26"/>
          <w:szCs w:val="26"/>
        </w:rPr>
        <w:t> </w:t>
      </w:r>
      <w:hyperlink r:id="rId313" w:tooltip="RS-232" w:history="1">
        <w:r w:rsidRPr="005B6422">
          <w:rPr>
            <w:rStyle w:val="a8"/>
            <w:color w:val="auto"/>
            <w:sz w:val="26"/>
            <w:szCs w:val="26"/>
          </w:rPr>
          <w:t>RS-232</w:t>
        </w:r>
      </w:hyperlink>
      <w:r w:rsidRPr="005B6422">
        <w:rPr>
          <w:sz w:val="26"/>
          <w:szCs w:val="26"/>
        </w:rPr>
        <w:t>, </w:t>
      </w:r>
      <w:hyperlink r:id="rId314" w:tooltip="EIA-422" w:history="1">
        <w:r w:rsidRPr="005B6422">
          <w:rPr>
            <w:rStyle w:val="a8"/>
            <w:color w:val="auto"/>
            <w:sz w:val="26"/>
            <w:szCs w:val="26"/>
          </w:rPr>
          <w:t>EIA-422</w:t>
        </w:r>
      </w:hyperlink>
      <w:r w:rsidRPr="005B6422">
        <w:rPr>
          <w:sz w:val="26"/>
          <w:szCs w:val="26"/>
        </w:rPr>
        <w:t>, </w:t>
      </w:r>
      <w:hyperlink r:id="rId315" w:tooltip="RS-423" w:history="1">
        <w:r w:rsidRPr="005B6422">
          <w:rPr>
            <w:rStyle w:val="a8"/>
            <w:color w:val="auto"/>
            <w:sz w:val="26"/>
            <w:szCs w:val="26"/>
          </w:rPr>
          <w:t>EIA-423</w:t>
        </w:r>
      </w:hyperlink>
      <w:r w:rsidRPr="005B6422">
        <w:rPr>
          <w:sz w:val="26"/>
          <w:szCs w:val="26"/>
        </w:rPr>
        <w:t>, </w:t>
      </w:r>
      <w:hyperlink r:id="rId316" w:tooltip="RS-449" w:history="1">
        <w:r w:rsidRPr="005B6422">
          <w:rPr>
            <w:rStyle w:val="a8"/>
            <w:color w:val="auto"/>
            <w:sz w:val="26"/>
            <w:szCs w:val="26"/>
          </w:rPr>
          <w:t>RS-449</w:t>
        </w:r>
      </w:hyperlink>
      <w:r w:rsidRPr="005B6422">
        <w:rPr>
          <w:sz w:val="26"/>
          <w:szCs w:val="26"/>
        </w:rPr>
        <w:t>, </w:t>
      </w:r>
      <w:hyperlink r:id="rId317" w:tooltip="RS-485" w:history="1">
        <w:r w:rsidRPr="005B6422">
          <w:rPr>
            <w:rStyle w:val="a8"/>
            <w:color w:val="auto"/>
            <w:sz w:val="26"/>
            <w:szCs w:val="26"/>
          </w:rPr>
          <w:t>RS-485</w:t>
        </w:r>
      </w:hyperlink>
      <w:r w:rsidRPr="005B6422">
        <w:rPr>
          <w:sz w:val="26"/>
          <w:szCs w:val="26"/>
        </w:rPr>
        <w:t>, </w:t>
      </w:r>
      <w:hyperlink r:id="rId318" w:tooltip="Digital subscriber line" w:history="1">
        <w:r w:rsidRPr="005B6422">
          <w:rPr>
            <w:rStyle w:val="a8"/>
            <w:color w:val="auto"/>
            <w:sz w:val="26"/>
            <w:szCs w:val="26"/>
          </w:rPr>
          <w:t>DSL</w:t>
        </w:r>
      </w:hyperlink>
      <w:r w:rsidRPr="005B6422">
        <w:rPr>
          <w:sz w:val="26"/>
          <w:szCs w:val="26"/>
        </w:rPr>
        <w:t>, </w:t>
      </w:r>
      <w:hyperlink r:id="rId319" w:tooltip="Integrated Services Digital Network" w:history="1">
        <w:r w:rsidRPr="005B6422">
          <w:rPr>
            <w:rStyle w:val="a8"/>
            <w:color w:val="auto"/>
            <w:sz w:val="26"/>
            <w:szCs w:val="26"/>
          </w:rPr>
          <w:t>ISDN</w:t>
        </w:r>
      </w:hyperlink>
      <w:r w:rsidRPr="005B6422">
        <w:rPr>
          <w:sz w:val="26"/>
          <w:szCs w:val="26"/>
        </w:rPr>
        <w:t>, </w:t>
      </w:r>
      <w:hyperlink r:id="rId320" w:tooltip="Synchronous optical network" w:history="1">
        <w:r w:rsidRPr="005B6422">
          <w:rPr>
            <w:rStyle w:val="a8"/>
            <w:color w:val="auto"/>
            <w:sz w:val="26"/>
            <w:szCs w:val="26"/>
          </w:rPr>
          <w:t>SONET/SDH</w:t>
        </w:r>
      </w:hyperlink>
      <w:r w:rsidRPr="005B6422">
        <w:rPr>
          <w:sz w:val="26"/>
          <w:szCs w:val="26"/>
        </w:rPr>
        <w:t>, </w:t>
      </w:r>
      <w:hyperlink r:id="rId321" w:tooltip="802.11" w:history="1">
        <w:r w:rsidRPr="005B6422">
          <w:rPr>
            <w:rStyle w:val="a8"/>
            <w:color w:val="auto"/>
            <w:sz w:val="26"/>
            <w:szCs w:val="26"/>
          </w:rPr>
          <w:t>802.11</w:t>
        </w:r>
      </w:hyperlink>
      <w:r w:rsidRPr="005B6422">
        <w:rPr>
          <w:sz w:val="26"/>
          <w:szCs w:val="26"/>
        </w:rPr>
        <w:t> </w:t>
      </w:r>
      <w:hyperlink r:id="rId322" w:tooltip="Wi-Fi" w:history="1">
        <w:r w:rsidRPr="005B6422">
          <w:rPr>
            <w:rStyle w:val="a8"/>
            <w:color w:val="auto"/>
            <w:sz w:val="26"/>
            <w:szCs w:val="26"/>
          </w:rPr>
          <w:t>Wi-Fi</w:t>
        </w:r>
      </w:hyperlink>
      <w:r w:rsidRPr="005B6422">
        <w:rPr>
          <w:sz w:val="26"/>
          <w:szCs w:val="26"/>
        </w:rPr>
        <w:t>, </w:t>
      </w:r>
      <w:hyperlink r:id="rId323" w:tooltip="Etherloop" w:history="1">
        <w:r w:rsidRPr="005B6422">
          <w:rPr>
            <w:rStyle w:val="a8"/>
            <w:color w:val="auto"/>
            <w:sz w:val="26"/>
            <w:szCs w:val="26"/>
          </w:rPr>
          <w:t>Etherloop</w:t>
        </w:r>
      </w:hyperlink>
      <w:r w:rsidRPr="005B6422">
        <w:rPr>
          <w:sz w:val="26"/>
          <w:szCs w:val="26"/>
        </w:rPr>
        <w:t>, </w:t>
      </w:r>
      <w:hyperlink r:id="rId324" w:tooltip="GSM" w:history="1">
        <w:r w:rsidRPr="005B6422">
          <w:rPr>
            <w:rStyle w:val="a8"/>
            <w:color w:val="auto"/>
            <w:sz w:val="26"/>
            <w:szCs w:val="26"/>
          </w:rPr>
          <w:t>GSM</w:t>
        </w:r>
      </w:hyperlink>
      <w:r w:rsidRPr="005B6422">
        <w:rPr>
          <w:sz w:val="26"/>
          <w:szCs w:val="26"/>
        </w:rPr>
        <w:t> </w:t>
      </w:r>
      <w:hyperlink r:id="rId325" w:tooltip="Um Interface (страница отсутствует)" w:history="1">
        <w:r w:rsidRPr="005B6422">
          <w:rPr>
            <w:rStyle w:val="a8"/>
            <w:color w:val="auto"/>
            <w:sz w:val="26"/>
            <w:szCs w:val="26"/>
          </w:rPr>
          <w:t>Um radio interface</w:t>
        </w:r>
      </w:hyperlink>
      <w:r w:rsidRPr="005B6422">
        <w:rPr>
          <w:sz w:val="26"/>
          <w:szCs w:val="26"/>
        </w:rPr>
        <w:t>, </w:t>
      </w:r>
      <w:hyperlink r:id="rId326" w:tooltip="International Telecommunication Union" w:history="1">
        <w:r w:rsidRPr="005B6422">
          <w:rPr>
            <w:rStyle w:val="a8"/>
            <w:color w:val="auto"/>
            <w:sz w:val="26"/>
            <w:szCs w:val="26"/>
          </w:rPr>
          <w:t>ITU</w:t>
        </w:r>
      </w:hyperlink>
      <w:r w:rsidRPr="005B6422">
        <w:rPr>
          <w:sz w:val="26"/>
          <w:szCs w:val="26"/>
        </w:rPr>
        <w:t> и </w:t>
      </w:r>
      <w:hyperlink r:id="rId327" w:tooltip="ITU-T" w:history="1">
        <w:r w:rsidRPr="005B6422">
          <w:rPr>
            <w:rStyle w:val="a8"/>
            <w:color w:val="auto"/>
            <w:sz w:val="26"/>
            <w:szCs w:val="26"/>
          </w:rPr>
          <w:t>ITU-T</w:t>
        </w:r>
      </w:hyperlink>
      <w:r w:rsidRPr="005B6422">
        <w:rPr>
          <w:sz w:val="26"/>
          <w:szCs w:val="26"/>
        </w:rPr>
        <w:t>, </w:t>
      </w:r>
      <w:hyperlink r:id="rId328" w:tooltip="TransferJet (страница отсутствует)" w:history="1">
        <w:r w:rsidRPr="005B6422">
          <w:rPr>
            <w:rStyle w:val="a8"/>
            <w:color w:val="auto"/>
            <w:sz w:val="26"/>
            <w:szCs w:val="26"/>
          </w:rPr>
          <w:t>TransferJet</w:t>
        </w:r>
      </w:hyperlink>
      <w:hyperlink r:id="rId329" w:tooltip="en:TransferJet" w:history="1">
        <w:r w:rsidRPr="005B6422">
          <w:rPr>
            <w:rStyle w:val="a8"/>
            <w:color w:val="auto"/>
            <w:sz w:val="26"/>
            <w:szCs w:val="26"/>
            <w:vertAlign w:val="superscript"/>
          </w:rPr>
          <w:t>[en]</w:t>
        </w:r>
      </w:hyperlink>
      <w:r w:rsidRPr="005B6422">
        <w:rPr>
          <w:sz w:val="26"/>
          <w:szCs w:val="26"/>
        </w:rPr>
        <w:t>, </w:t>
      </w:r>
      <w:hyperlink r:id="rId330" w:tooltip="ARINC 818 (страница отсутствует)" w:history="1">
        <w:r w:rsidRPr="005B6422">
          <w:rPr>
            <w:rStyle w:val="a8"/>
            <w:color w:val="auto"/>
            <w:sz w:val="26"/>
            <w:szCs w:val="26"/>
          </w:rPr>
          <w:t>ARINC 818</w:t>
        </w:r>
      </w:hyperlink>
      <w:r w:rsidRPr="005B6422">
        <w:rPr>
          <w:sz w:val="26"/>
          <w:szCs w:val="26"/>
        </w:rPr>
        <w:t>, </w:t>
      </w:r>
      <w:hyperlink r:id="rId331" w:tooltip="G.hn (страница отсутствует)" w:history="1">
        <w:r w:rsidRPr="005B6422">
          <w:rPr>
            <w:rStyle w:val="a8"/>
            <w:color w:val="auto"/>
            <w:sz w:val="26"/>
            <w:szCs w:val="26"/>
          </w:rPr>
          <w:t>G.hn</w:t>
        </w:r>
      </w:hyperlink>
      <w:r w:rsidRPr="005B6422">
        <w:rPr>
          <w:sz w:val="26"/>
          <w:szCs w:val="26"/>
        </w:rPr>
        <w:t>/</w:t>
      </w:r>
      <w:hyperlink r:id="rId332" w:tooltip="G.9960 (страница отсутствует)" w:history="1">
        <w:r w:rsidRPr="005B6422">
          <w:rPr>
            <w:rStyle w:val="a8"/>
            <w:color w:val="auto"/>
            <w:sz w:val="26"/>
            <w:szCs w:val="26"/>
          </w:rPr>
          <w:t>G.9960</w:t>
        </w:r>
      </w:hyperlink>
      <w:r w:rsidRPr="005B6422">
        <w:rPr>
          <w:sz w:val="26"/>
          <w:szCs w:val="26"/>
        </w:rPr>
        <w:t>, </w:t>
      </w:r>
      <w:hyperlink r:id="rId333" w:tooltip="Modbus Plus (страница отсутствует)" w:history="1">
        <w:r w:rsidRPr="005B6422">
          <w:rPr>
            <w:rStyle w:val="a8"/>
            <w:color w:val="auto"/>
            <w:sz w:val="26"/>
            <w:szCs w:val="26"/>
          </w:rPr>
          <w:t>Modbus Plus</w:t>
        </w:r>
      </w:hyperlink>
      <w:r w:rsidRPr="005B6422">
        <w:rPr>
          <w:sz w:val="26"/>
          <w:szCs w:val="26"/>
        </w:rPr>
        <w:t>.</w:t>
      </w:r>
    </w:p>
    <w:p w:rsidR="005B6422" w:rsidRPr="005B6422" w:rsidRDefault="005B6422" w:rsidP="005B6422">
      <w:pPr>
        <w:spacing w:after="0" w:line="240" w:lineRule="auto"/>
        <w:ind w:left="142"/>
        <w:rPr>
          <w:rFonts w:ascii="Times New Roman" w:hAnsi="Times New Roman" w:cs="Times New Roman"/>
          <w:sz w:val="26"/>
          <w:szCs w:val="26"/>
        </w:rPr>
      </w:pPr>
    </w:p>
    <w:p w:rsidR="00CC34FE" w:rsidRPr="005B6422" w:rsidRDefault="006B7C38" w:rsidP="005B6422">
      <w:pPr>
        <w:spacing w:after="0" w:line="240" w:lineRule="auto"/>
        <w:ind w:left="142"/>
        <w:jc w:val="center"/>
        <w:rPr>
          <w:rFonts w:ascii="Times New Roman" w:hAnsi="Times New Roman" w:cs="Times New Roman"/>
          <w:b/>
          <w:i/>
          <w:sz w:val="26"/>
          <w:szCs w:val="26"/>
          <w:u w:val="single"/>
          <w:lang w:val="en-US"/>
        </w:rPr>
      </w:pPr>
      <w:r w:rsidRPr="005B6422">
        <w:rPr>
          <w:rFonts w:ascii="Times New Roman" w:hAnsi="Times New Roman" w:cs="Times New Roman"/>
          <w:b/>
          <w:i/>
          <w:sz w:val="26"/>
          <w:szCs w:val="26"/>
          <w:u w:val="single"/>
        </w:rPr>
        <w:t xml:space="preserve">17) Хедеры http </w:t>
      </w:r>
      <w:r w:rsidR="005B6422" w:rsidRPr="005B6422">
        <w:rPr>
          <w:rFonts w:ascii="Times New Roman" w:hAnsi="Times New Roman" w:cs="Times New Roman"/>
          <w:b/>
          <w:i/>
          <w:sz w:val="26"/>
          <w:szCs w:val="26"/>
          <w:u w:val="single"/>
        </w:rPr>
        <w:t>запросив</w:t>
      </w:r>
    </w:p>
    <w:p w:rsidR="005B6422" w:rsidRPr="005B6422" w:rsidRDefault="005B6422" w:rsidP="005B6422">
      <w:pPr>
        <w:spacing w:after="0" w:line="240" w:lineRule="auto"/>
        <w:ind w:left="142"/>
        <w:rPr>
          <w:rFonts w:ascii="Times New Roman" w:hAnsi="Times New Roman" w:cs="Times New Roman"/>
          <w:sz w:val="26"/>
          <w:szCs w:val="26"/>
          <w:lang w:val="en-US"/>
        </w:rPr>
      </w:pP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lang w:eastAsia="uk-UA"/>
        </w:rPr>
        <w:t>Заголовки HTTP </w:t>
      </w:r>
      <w:r w:rsidRPr="005B6422">
        <w:rPr>
          <w:rFonts w:ascii="Times New Roman" w:eastAsia="Times New Roman" w:hAnsi="Times New Roman" w:cs="Times New Roman"/>
          <w:sz w:val="26"/>
          <w:szCs w:val="26"/>
          <w:lang w:eastAsia="uk-UA"/>
        </w:rPr>
        <w:t>позволяют клиенту и серверу отправлять дополнительную информацию с HTTP запросом или ответом. В HTTP-заголовке содержится не чувствительное к регистру название, а затем после (:) непосредственно значение. </w:t>
      </w:r>
      <w:hyperlink r:id="rId334" w:history="1">
        <w:r w:rsidRPr="005B6422">
          <w:rPr>
            <w:rFonts w:ascii="Times New Roman" w:eastAsia="Times New Roman" w:hAnsi="Times New Roman" w:cs="Times New Roman"/>
            <w:sz w:val="26"/>
            <w:szCs w:val="26"/>
            <w:u w:val="single"/>
            <w:lang w:eastAsia="uk-UA"/>
          </w:rPr>
          <w:t>Пробелы</w:t>
        </w:r>
      </w:hyperlink>
      <w:r w:rsidRPr="005B6422">
        <w:rPr>
          <w:rFonts w:ascii="Times New Roman" w:eastAsia="Times New Roman" w:hAnsi="Times New Roman" w:cs="Times New Roman"/>
          <w:sz w:val="26"/>
          <w:szCs w:val="26"/>
          <w:lang w:eastAsia="uk-UA"/>
        </w:rPr>
        <w:t> перед значением игнорируются.</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proofErr w:type="gramStart"/>
      <w:r w:rsidRPr="005B6422">
        <w:rPr>
          <w:rFonts w:ascii="Times New Roman" w:eastAsia="Times New Roman" w:hAnsi="Times New Roman" w:cs="Times New Roman"/>
          <w:sz w:val="26"/>
          <w:szCs w:val="26"/>
          <w:lang w:val="ru-RU" w:eastAsia="uk-UA"/>
        </w:rPr>
        <w:t>Пользовательские собственные заголовки исторически использовались с префиксом X, но это соглашение было объявлено устаревшим в июне 2012 года из-за неудобств, вызванных тем, что нестандартные поля стали стандартом в </w:t>
      </w:r>
      <w:hyperlink r:id="rId335" w:history="1">
        <w:r w:rsidRPr="005B6422">
          <w:rPr>
            <w:rFonts w:ascii="Times New Roman" w:eastAsia="Times New Roman" w:hAnsi="Times New Roman" w:cs="Times New Roman"/>
            <w:sz w:val="26"/>
            <w:szCs w:val="26"/>
            <w:u w:val="single"/>
            <w:lang w:eastAsia="uk-UA"/>
          </w:rPr>
          <w:t>RFC 6648</w:t>
        </w:r>
      </w:hyperlink>
      <w:r w:rsidRPr="005B6422">
        <w:rPr>
          <w:rFonts w:ascii="Times New Roman" w:eastAsia="Times New Roman" w:hAnsi="Times New Roman" w:cs="Times New Roman"/>
          <w:sz w:val="26"/>
          <w:szCs w:val="26"/>
          <w:lang w:val="ru-RU" w:eastAsia="uk-UA"/>
        </w:rPr>
        <w:t>; другие перечислены в реестре </w:t>
      </w:r>
      <w:hyperlink r:id="rId336" w:history="1">
        <w:r w:rsidRPr="005B6422">
          <w:rPr>
            <w:rFonts w:ascii="Times New Roman" w:eastAsia="Times New Roman" w:hAnsi="Times New Roman" w:cs="Times New Roman"/>
            <w:sz w:val="26"/>
            <w:szCs w:val="26"/>
            <w:u w:val="single"/>
            <w:lang w:val="ru-RU" w:eastAsia="uk-UA"/>
          </w:rPr>
          <w:t>IANA</w:t>
        </w:r>
      </w:hyperlink>
      <w:r w:rsidRPr="005B6422">
        <w:rPr>
          <w:rFonts w:ascii="Times New Roman" w:eastAsia="Times New Roman" w:hAnsi="Times New Roman" w:cs="Times New Roman"/>
          <w:sz w:val="26"/>
          <w:szCs w:val="26"/>
          <w:lang w:val="ru-RU" w:eastAsia="uk-UA"/>
        </w:rPr>
        <w:t>, исходное содержимое которого было определено в </w:t>
      </w:r>
      <w:hyperlink r:id="rId337" w:history="1">
        <w:r w:rsidRPr="005B6422">
          <w:rPr>
            <w:rFonts w:ascii="Times New Roman" w:eastAsia="Times New Roman" w:hAnsi="Times New Roman" w:cs="Times New Roman"/>
            <w:sz w:val="26"/>
            <w:szCs w:val="26"/>
            <w:u w:val="single"/>
            <w:lang w:eastAsia="uk-UA"/>
          </w:rPr>
          <w:t>RFC 4229</w:t>
        </w:r>
      </w:hyperlink>
      <w:r w:rsidRPr="005B6422">
        <w:rPr>
          <w:rFonts w:ascii="Times New Roman" w:eastAsia="Times New Roman" w:hAnsi="Times New Roman" w:cs="Times New Roman"/>
          <w:sz w:val="26"/>
          <w:szCs w:val="26"/>
          <w:lang w:eastAsia="uk-UA"/>
        </w:rPr>
        <w:t>.</w:t>
      </w:r>
      <w:r w:rsidRPr="005B6422">
        <w:rPr>
          <w:rFonts w:ascii="Times New Roman" w:eastAsia="Times New Roman" w:hAnsi="Times New Roman" w:cs="Times New Roman"/>
          <w:sz w:val="26"/>
          <w:szCs w:val="26"/>
          <w:lang w:val="ru-RU" w:eastAsia="uk-UA"/>
        </w:rPr>
        <w:t> IANA также поддерживает </w:t>
      </w:r>
      <w:hyperlink r:id="rId338" w:history="1">
        <w:r w:rsidRPr="005B6422">
          <w:rPr>
            <w:rFonts w:ascii="Times New Roman" w:eastAsia="Times New Roman" w:hAnsi="Times New Roman" w:cs="Times New Roman"/>
            <w:sz w:val="26"/>
            <w:szCs w:val="26"/>
            <w:u w:val="single"/>
            <w:lang w:val="ru-RU" w:eastAsia="uk-UA"/>
          </w:rPr>
          <w:t>реестр предлагаемых новых заголовков HTTP</w:t>
        </w:r>
      </w:hyperlink>
      <w:r w:rsidRPr="005B6422">
        <w:rPr>
          <w:rFonts w:ascii="Times New Roman" w:eastAsia="Times New Roman" w:hAnsi="Times New Roman" w:cs="Times New Roman"/>
          <w:sz w:val="26"/>
          <w:szCs w:val="26"/>
          <w:lang w:val="ru-RU" w:eastAsia="uk-UA"/>
        </w:rPr>
        <w:t>.</w:t>
      </w:r>
      <w:proofErr w:type="gramEnd"/>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HTTP-заголовки сопровождают обмен данными по протоколу HTTP. Они могут содержать описание данных и информацию, необходимую для взаимодействия между клиентом и сервером. Заголовки и их статусы перечислены в </w:t>
      </w:r>
      <w:hyperlink r:id="rId339" w:history="1">
        <w:r w:rsidRPr="005B6422">
          <w:rPr>
            <w:rFonts w:ascii="Times New Roman" w:eastAsia="Times New Roman" w:hAnsi="Times New Roman" w:cs="Times New Roman"/>
            <w:sz w:val="26"/>
            <w:szCs w:val="26"/>
            <w:u w:val="single"/>
            <w:lang w:eastAsia="uk-UA"/>
          </w:rPr>
          <w:t>реестре IANA</w:t>
        </w:r>
      </w:hyperlink>
      <w:r w:rsidRPr="005B6422">
        <w:rPr>
          <w:rFonts w:ascii="Times New Roman" w:eastAsia="Times New Roman" w:hAnsi="Times New Roman" w:cs="Times New Roman"/>
          <w:sz w:val="26"/>
          <w:szCs w:val="26"/>
          <w:lang w:eastAsia="uk-UA"/>
        </w:rPr>
        <w:t>, который постоянно обновляется.</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lastRenderedPageBreak/>
        <w:t>Заголовки могут быть сгруппированы по следующим контекстам:</w:t>
      </w:r>
    </w:p>
    <w:p w:rsidR="005B6422" w:rsidRPr="005B6422" w:rsidRDefault="000000F1" w:rsidP="005B6422">
      <w:pPr>
        <w:numPr>
          <w:ilvl w:val="0"/>
          <w:numId w:val="17"/>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0" w:history="1">
        <w:r w:rsidR="005B6422" w:rsidRPr="005B6422">
          <w:rPr>
            <w:rFonts w:ascii="Times New Roman" w:eastAsia="Times New Roman" w:hAnsi="Times New Roman" w:cs="Times New Roman"/>
            <w:sz w:val="26"/>
            <w:szCs w:val="26"/>
            <w:u w:val="single"/>
            <w:lang w:eastAsia="uk-UA"/>
          </w:rPr>
          <w:t>Основные заголовки</w:t>
        </w:r>
      </w:hyperlink>
      <w:r w:rsidR="005B6422" w:rsidRPr="005B6422">
        <w:rPr>
          <w:rFonts w:ascii="Times New Roman" w:eastAsia="Times New Roman" w:hAnsi="Times New Roman" w:cs="Times New Roman"/>
          <w:sz w:val="26"/>
          <w:szCs w:val="26"/>
          <w:lang w:eastAsia="uk-UA"/>
        </w:rPr>
        <w:t> </w:t>
      </w:r>
      <w:r w:rsidR="005B6422" w:rsidRPr="005B6422">
        <w:rPr>
          <w:rFonts w:ascii="Times New Roman" w:eastAsia="Times New Roman" w:hAnsi="Times New Roman" w:cs="Times New Roman"/>
          <w:sz w:val="26"/>
          <w:szCs w:val="26"/>
          <w:lang w:val="ru-RU" w:eastAsia="uk-UA"/>
        </w:rPr>
        <w:t>применяется как к запросам, так и к ответам, но не имеет отношения к данным, передаваемым в теле.</w:t>
      </w:r>
    </w:p>
    <w:p w:rsidR="005B6422" w:rsidRPr="005B6422" w:rsidRDefault="005B6422" w:rsidP="005B6422">
      <w:pPr>
        <w:numPr>
          <w:ilvl w:val="0"/>
          <w:numId w:val="17"/>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Заголовки запроса </w:t>
      </w:r>
      <w:r w:rsidRPr="005B6422">
        <w:rPr>
          <w:rFonts w:ascii="Times New Roman" w:eastAsia="Times New Roman" w:hAnsi="Times New Roman" w:cs="Times New Roman"/>
          <w:sz w:val="26"/>
          <w:szCs w:val="26"/>
          <w:lang w:val="ru-RU" w:eastAsia="uk-UA"/>
        </w:rPr>
        <w:t>содержит больше информации о ресурсе, который нужно получить, или о клиенте, запрашивающем ресурс</w:t>
      </w:r>
      <w:r w:rsidRPr="005B6422">
        <w:rPr>
          <w:rFonts w:ascii="Times New Roman" w:eastAsia="Times New Roman" w:hAnsi="Times New Roman" w:cs="Times New Roman"/>
          <w:sz w:val="26"/>
          <w:szCs w:val="26"/>
          <w:lang w:eastAsia="uk-UA"/>
        </w:rPr>
        <w:t>.</w:t>
      </w:r>
    </w:p>
    <w:p w:rsidR="005B6422" w:rsidRPr="005B6422" w:rsidRDefault="000000F1" w:rsidP="005B6422">
      <w:pPr>
        <w:numPr>
          <w:ilvl w:val="0"/>
          <w:numId w:val="17"/>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1" w:tooltip="Currently only available in English (US)" w:history="1">
        <w:r w:rsidR="005B6422" w:rsidRPr="005B6422">
          <w:rPr>
            <w:rFonts w:ascii="Times New Roman" w:eastAsia="Times New Roman" w:hAnsi="Times New Roman" w:cs="Times New Roman"/>
            <w:sz w:val="26"/>
            <w:szCs w:val="26"/>
            <w:u w:val="single"/>
            <w:lang w:eastAsia="uk-UA"/>
          </w:rPr>
          <w:t>Заголовки ответа (en-US)</w:t>
        </w:r>
      </w:hyperlink>
      <w:r w:rsidR="005B6422" w:rsidRPr="005B6422">
        <w:rPr>
          <w:rFonts w:ascii="Times New Roman" w:eastAsia="Times New Roman" w:hAnsi="Times New Roman" w:cs="Times New Roman"/>
          <w:sz w:val="26"/>
          <w:szCs w:val="26"/>
          <w:lang w:eastAsia="uk-UA"/>
        </w:rPr>
        <w:t> </w:t>
      </w:r>
      <w:r w:rsidR="005B6422" w:rsidRPr="005B6422">
        <w:rPr>
          <w:rFonts w:ascii="Times New Roman" w:eastAsia="Times New Roman" w:hAnsi="Times New Roman" w:cs="Times New Roman"/>
          <w:sz w:val="26"/>
          <w:szCs w:val="26"/>
          <w:lang w:val="ru-RU" w:eastAsia="uk-UA"/>
        </w:rPr>
        <w:t>содержат дополнительную информацию об ответе, например его местонахождение, или о сервере, предоставившем его.</w:t>
      </w:r>
    </w:p>
    <w:p w:rsidR="005B6422" w:rsidRPr="005B6422" w:rsidRDefault="000000F1" w:rsidP="005B6422">
      <w:pPr>
        <w:numPr>
          <w:ilvl w:val="0"/>
          <w:numId w:val="17"/>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2" w:history="1">
        <w:r w:rsidR="005B6422" w:rsidRPr="005B6422">
          <w:rPr>
            <w:rFonts w:ascii="Times New Roman" w:eastAsia="Times New Roman" w:hAnsi="Times New Roman" w:cs="Times New Roman"/>
            <w:sz w:val="26"/>
            <w:szCs w:val="26"/>
            <w:u w:val="single"/>
            <w:lang w:eastAsia="uk-UA"/>
          </w:rPr>
          <w:t>Заголовки сущности</w:t>
        </w:r>
      </w:hyperlink>
      <w:r w:rsidR="005B6422" w:rsidRPr="005B6422">
        <w:rPr>
          <w:rFonts w:ascii="Times New Roman" w:eastAsia="Times New Roman" w:hAnsi="Times New Roman" w:cs="Times New Roman"/>
          <w:sz w:val="26"/>
          <w:szCs w:val="26"/>
          <w:lang w:eastAsia="uk-UA"/>
        </w:rPr>
        <w:t> </w:t>
      </w:r>
      <w:r w:rsidR="005B6422" w:rsidRPr="005B6422">
        <w:rPr>
          <w:rFonts w:ascii="Times New Roman" w:eastAsia="Times New Roman" w:hAnsi="Times New Roman" w:cs="Times New Roman"/>
          <w:sz w:val="26"/>
          <w:szCs w:val="26"/>
          <w:lang w:val="ru-RU" w:eastAsia="uk-UA"/>
        </w:rPr>
        <w:t>содержат информацию о теле ресурса, например его </w:t>
      </w:r>
      <w:hyperlink r:id="rId343" w:history="1">
        <w:r w:rsidR="005B6422" w:rsidRPr="005B6422">
          <w:rPr>
            <w:rFonts w:ascii="Times New Roman" w:eastAsia="Times New Roman" w:hAnsi="Times New Roman" w:cs="Times New Roman"/>
            <w:sz w:val="26"/>
            <w:szCs w:val="26"/>
            <w:u w:val="single"/>
            <w:lang w:eastAsia="uk-UA"/>
          </w:rPr>
          <w:t>длину содержимого </w:t>
        </w:r>
      </w:hyperlink>
      <w:r w:rsidR="005B6422" w:rsidRPr="005B6422">
        <w:rPr>
          <w:rFonts w:ascii="Times New Roman" w:eastAsia="Times New Roman" w:hAnsi="Times New Roman" w:cs="Times New Roman"/>
          <w:sz w:val="26"/>
          <w:szCs w:val="26"/>
          <w:lang w:eastAsia="uk-UA"/>
        </w:rPr>
        <w:t>или тип </w:t>
      </w:r>
      <w:hyperlink r:id="rId344" w:history="1">
        <w:r w:rsidR="005B6422" w:rsidRPr="005B6422">
          <w:rPr>
            <w:rFonts w:ascii="Times New Roman" w:eastAsia="Times New Roman" w:hAnsi="Times New Roman" w:cs="Times New Roman"/>
            <w:sz w:val="26"/>
            <w:szCs w:val="26"/>
            <w:u w:val="single"/>
            <w:lang w:eastAsia="uk-UA"/>
          </w:rPr>
          <w:t>MIME</w:t>
        </w:r>
      </w:hyperlink>
      <w:r w:rsidR="005B6422" w:rsidRPr="005B6422">
        <w:rPr>
          <w:rFonts w:ascii="Times New Roman" w:eastAsia="Times New Roman" w:hAnsi="Times New Roman" w:cs="Times New Roman"/>
          <w:sz w:val="26"/>
          <w:szCs w:val="26"/>
          <w:lang w:eastAsia="uk-UA"/>
        </w:rPr>
        <w:t>.</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Заголовки также могут быть сгруппированы согласно тому, как </w:t>
      </w:r>
      <w:hyperlink r:id="rId345" w:history="1">
        <w:r w:rsidRPr="005B6422">
          <w:rPr>
            <w:rFonts w:ascii="Times New Roman" w:eastAsia="Times New Roman" w:hAnsi="Times New Roman" w:cs="Times New Roman"/>
            <w:sz w:val="26"/>
            <w:szCs w:val="26"/>
            <w:u w:val="single"/>
            <w:lang w:eastAsia="uk-UA"/>
          </w:rPr>
          <w:t>прокси (proxies)</w:t>
        </w:r>
      </w:hyperlink>
      <w:r w:rsidRPr="005B6422">
        <w:rPr>
          <w:rFonts w:ascii="Times New Roman" w:eastAsia="Times New Roman" w:hAnsi="Times New Roman" w:cs="Times New Roman"/>
          <w:sz w:val="26"/>
          <w:szCs w:val="26"/>
          <w:lang w:eastAsia="uk-UA"/>
        </w:rPr>
        <w:t> обрабатывают их:</w:t>
      </w:r>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6" w:history="1">
        <w:r w:rsidR="005B6422" w:rsidRPr="005B6422">
          <w:rPr>
            <w:rFonts w:ascii="Times New Roman" w:eastAsia="Times New Roman" w:hAnsi="Times New Roman" w:cs="Times New Roman"/>
            <w:sz w:val="26"/>
            <w:szCs w:val="26"/>
            <w:u w:val="single"/>
            <w:lang w:eastAsia="uk-UA"/>
          </w:rPr>
          <w:t>Connection</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7" w:tooltip="Currently only available in English (US)" w:history="1">
        <w:r w:rsidR="005B6422" w:rsidRPr="005B6422">
          <w:rPr>
            <w:rFonts w:ascii="Times New Roman" w:eastAsia="Times New Roman" w:hAnsi="Times New Roman" w:cs="Times New Roman"/>
            <w:sz w:val="26"/>
            <w:szCs w:val="26"/>
            <w:u w:val="single"/>
            <w:lang w:eastAsia="uk-UA"/>
          </w:rPr>
          <w:t>Keep-Alive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8" w:tooltip="Currently only available in English (US)" w:history="1">
        <w:r w:rsidR="005B6422" w:rsidRPr="005B6422">
          <w:rPr>
            <w:rFonts w:ascii="Times New Roman" w:eastAsia="Times New Roman" w:hAnsi="Times New Roman" w:cs="Times New Roman"/>
            <w:sz w:val="26"/>
            <w:szCs w:val="26"/>
            <w:u w:val="single"/>
            <w:lang w:eastAsia="uk-UA"/>
          </w:rPr>
          <w:t>Proxy-Authenticate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49" w:tooltip="Currently only available in English (US)" w:history="1">
        <w:r w:rsidR="005B6422" w:rsidRPr="005B6422">
          <w:rPr>
            <w:rFonts w:ascii="Times New Roman" w:eastAsia="Times New Roman" w:hAnsi="Times New Roman" w:cs="Times New Roman"/>
            <w:sz w:val="26"/>
            <w:szCs w:val="26"/>
            <w:u w:val="single"/>
            <w:lang w:eastAsia="uk-UA"/>
          </w:rPr>
          <w:t>Proxy-Authorization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0" w:tooltip="Currently only available in English (US)" w:history="1">
        <w:r w:rsidR="005B6422" w:rsidRPr="005B6422">
          <w:rPr>
            <w:rFonts w:ascii="Times New Roman" w:eastAsia="Times New Roman" w:hAnsi="Times New Roman" w:cs="Times New Roman"/>
            <w:sz w:val="26"/>
            <w:szCs w:val="26"/>
            <w:u w:val="single"/>
            <w:lang w:eastAsia="uk-UA"/>
          </w:rPr>
          <w:t>TE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1" w:tooltip="Currently only available in English (US)" w:history="1">
        <w:r w:rsidR="005B6422" w:rsidRPr="005B6422">
          <w:rPr>
            <w:rFonts w:ascii="Times New Roman" w:eastAsia="Times New Roman" w:hAnsi="Times New Roman" w:cs="Times New Roman"/>
            <w:sz w:val="26"/>
            <w:szCs w:val="26"/>
            <w:u w:val="single"/>
            <w:lang w:eastAsia="uk-UA"/>
          </w:rPr>
          <w:t>Trailer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2" w:tooltip="Currently only available in English (US)" w:history="1">
        <w:r w:rsidR="005B6422" w:rsidRPr="005B6422">
          <w:rPr>
            <w:rFonts w:ascii="Times New Roman" w:eastAsia="Times New Roman" w:hAnsi="Times New Roman" w:cs="Times New Roman"/>
            <w:sz w:val="26"/>
            <w:szCs w:val="26"/>
            <w:u w:val="single"/>
            <w:lang w:eastAsia="uk-UA"/>
          </w:rPr>
          <w:t>Transfer-Encoding (en-US)</w:t>
        </w:r>
      </w:hyperlink>
    </w:p>
    <w:p w:rsidR="005B6422" w:rsidRPr="005B6422" w:rsidRDefault="000000F1" w:rsidP="005B6422">
      <w:pPr>
        <w:numPr>
          <w:ilvl w:val="0"/>
          <w:numId w:val="18"/>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3" w:tooltip="Currently only available in English (US)" w:history="1">
        <w:r w:rsidR="005B6422" w:rsidRPr="005B6422">
          <w:rPr>
            <w:rFonts w:ascii="Times New Roman" w:eastAsia="Times New Roman" w:hAnsi="Times New Roman" w:cs="Times New Roman"/>
            <w:sz w:val="26"/>
            <w:szCs w:val="26"/>
            <w:u w:val="single"/>
            <w:lang w:eastAsia="uk-UA"/>
          </w:rPr>
          <w:t>Upgrade (en-US)</w:t>
        </w:r>
      </w:hyperlink>
      <w:r w:rsidR="005B6422" w:rsidRPr="005B6422">
        <w:rPr>
          <w:rFonts w:ascii="Times New Roman" w:eastAsia="Times New Roman" w:hAnsi="Times New Roman" w:cs="Times New Roman"/>
          <w:sz w:val="26"/>
          <w:szCs w:val="26"/>
          <w:lang w:eastAsia="uk-UA"/>
        </w:rPr>
        <w:t>.</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lang w:eastAsia="uk-UA"/>
        </w:rPr>
        <w:t>Сквозные заголовки</w:t>
      </w:r>
      <w:r w:rsidRPr="005B6422">
        <w:rPr>
          <w:rFonts w:ascii="Times New Roman" w:eastAsia="Times New Roman" w:hAnsi="Times New Roman" w:cs="Times New Roman"/>
          <w:sz w:val="26"/>
          <w:szCs w:val="26"/>
          <w:lang w:eastAsia="uk-UA"/>
        </w:rPr>
        <w:br/>
        <w:t>     Эти заголовки должны быть переданы конечному получателю сообщения: серверу для запроса или клиенту для ответа. Промежуточные прокси-серверы должны повторно передавать эти заголовки без изменений, а кеши должны их хранить.</w:t>
      </w:r>
    </w:p>
    <w:p w:rsidR="005B6422" w:rsidRPr="005B6422" w:rsidRDefault="005B6422" w:rsidP="005B6422">
      <w:p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b/>
          <w:bCs/>
          <w:sz w:val="26"/>
          <w:szCs w:val="26"/>
          <w:lang w:eastAsia="uk-UA"/>
        </w:rPr>
        <w:t>Хоп-хоп заголовки (Хоп-хоп заголовки)</w:t>
      </w:r>
      <w:r w:rsidRPr="005B6422">
        <w:rPr>
          <w:rFonts w:ascii="Times New Roman" w:eastAsia="Times New Roman" w:hAnsi="Times New Roman" w:cs="Times New Roman"/>
          <w:sz w:val="26"/>
          <w:szCs w:val="26"/>
          <w:lang w:eastAsia="uk-UA"/>
        </w:rPr>
        <w:br/>
        <w:t>     Эти заголовки имеют смысл только для одного соединения транспортного уровня и не должны повторно передаваться прокси или кешироваться. Обратите внимание, что с помощью общего заголовка </w:t>
      </w:r>
      <w:hyperlink r:id="rId354" w:history="1">
        <w:r w:rsidRPr="005B6422">
          <w:rPr>
            <w:rFonts w:ascii="Times New Roman" w:eastAsia="Times New Roman" w:hAnsi="Times New Roman" w:cs="Times New Roman"/>
            <w:sz w:val="26"/>
            <w:szCs w:val="26"/>
            <w:u w:val="single"/>
            <w:lang w:eastAsia="uk-UA"/>
          </w:rPr>
          <w:t>Connection</w:t>
        </w:r>
      </w:hyperlink>
      <w:r w:rsidRPr="005B6422">
        <w:rPr>
          <w:rFonts w:ascii="Times New Roman" w:eastAsia="Times New Roman" w:hAnsi="Times New Roman" w:cs="Times New Roman"/>
          <w:sz w:val="26"/>
          <w:szCs w:val="26"/>
          <w:lang w:eastAsia="uk-UA"/>
        </w:rPr>
        <w:t> могут быть установлены только заголовки переходов.</w:t>
      </w:r>
    </w:p>
    <w:p w:rsidR="005B6422" w:rsidRPr="005B6422" w:rsidRDefault="005B6422" w:rsidP="005B6422">
      <w:pPr>
        <w:shd w:val="clear" w:color="auto" w:fill="FFFFFF"/>
        <w:spacing w:before="120" w:after="0" w:line="240" w:lineRule="auto"/>
        <w:ind w:left="142"/>
        <w:rPr>
          <w:rFonts w:ascii="Times New Roman" w:eastAsia="Times New Roman" w:hAnsi="Times New Roman" w:cs="Times New Roman"/>
          <w:sz w:val="26"/>
          <w:szCs w:val="26"/>
          <w:lang w:eastAsia="uk-UA"/>
        </w:rPr>
      </w:pPr>
      <w:r w:rsidRPr="005B6422">
        <w:rPr>
          <w:rFonts w:ascii="Times New Roman" w:eastAsia="Times New Roman" w:hAnsi="Times New Roman" w:cs="Times New Roman"/>
          <w:sz w:val="26"/>
          <w:szCs w:val="26"/>
          <w:lang w:eastAsia="uk-UA"/>
        </w:rPr>
        <w:t>Все заголовки разделяются на четыре основных группы:</w:t>
      </w:r>
    </w:p>
    <w:p w:rsidR="005B6422" w:rsidRPr="005B6422" w:rsidRDefault="000000F1" w:rsidP="005B6422">
      <w:pPr>
        <w:numPr>
          <w:ilvl w:val="0"/>
          <w:numId w:val="1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5" w:anchor="%D0%9E%D1%81%D0%BD%D0%BE%D0%B2%D0%BD%D1%8B%D0%B5_%D0%B7%D0%B0%D0%B3%D0%BE%D0%BB%D0%BE%D0%B2%D0%BA%D0%B8" w:tooltip="Список заголовков HTTP" w:history="1">
        <w:r w:rsidR="005B6422" w:rsidRPr="005B6422">
          <w:rPr>
            <w:rFonts w:ascii="Times New Roman" w:eastAsia="Times New Roman" w:hAnsi="Times New Roman" w:cs="Times New Roman"/>
            <w:b/>
            <w:bCs/>
            <w:sz w:val="26"/>
            <w:szCs w:val="26"/>
            <w:lang w:eastAsia="uk-UA"/>
          </w:rPr>
          <w:t>General Headers</w:t>
        </w:r>
      </w:hyperlink>
      <w:r w:rsidR="005B6422" w:rsidRPr="005B6422">
        <w:rPr>
          <w:rFonts w:ascii="Times New Roman" w:eastAsia="Times New Roman" w:hAnsi="Times New Roman" w:cs="Times New Roman"/>
          <w:sz w:val="26"/>
          <w:szCs w:val="26"/>
          <w:lang w:eastAsia="uk-UA"/>
        </w:rPr>
        <w:t> (</w:t>
      </w:r>
      <w:hyperlink r:id="rId356" w:tooltip="Русский язык" w:history="1">
        <w:r w:rsidR="005B6422" w:rsidRPr="005B6422">
          <w:rPr>
            <w:rFonts w:ascii="Times New Roman" w:eastAsia="Times New Roman" w:hAnsi="Times New Roman" w:cs="Times New Roman"/>
            <w:sz w:val="26"/>
            <w:szCs w:val="26"/>
            <w:lang w:eastAsia="uk-UA"/>
          </w:rPr>
          <w:t>рус.</w:t>
        </w:r>
      </w:hyperlink>
      <w:r w:rsidR="005B6422" w:rsidRPr="005B6422">
        <w:rPr>
          <w:rFonts w:ascii="Times New Roman" w:eastAsia="Times New Roman" w:hAnsi="Times New Roman" w:cs="Times New Roman"/>
          <w:sz w:val="26"/>
          <w:szCs w:val="26"/>
          <w:lang w:eastAsia="uk-UA"/>
        </w:rPr>
        <w:t> </w:t>
      </w:r>
      <w:proofErr w:type="gramStart"/>
      <w:r w:rsidR="005B6422" w:rsidRPr="005B6422">
        <w:rPr>
          <w:rFonts w:ascii="Times New Roman" w:eastAsia="Times New Roman" w:hAnsi="Times New Roman" w:cs="Times New Roman"/>
          <w:i/>
          <w:iCs/>
          <w:sz w:val="26"/>
          <w:szCs w:val="26"/>
          <w:lang w:val="ru-RU" w:eastAsia="uk-UA"/>
        </w:rPr>
        <w:t>Основные заголовки</w:t>
      </w:r>
      <w:r w:rsidR="005B6422" w:rsidRPr="005B6422">
        <w:rPr>
          <w:rFonts w:ascii="Times New Roman" w:eastAsia="Times New Roman" w:hAnsi="Times New Roman" w:cs="Times New Roman"/>
          <w:sz w:val="26"/>
          <w:szCs w:val="26"/>
          <w:lang w:eastAsia="uk-UA"/>
        </w:rPr>
        <w:t>) — должны включаться в любое сообщение клиента и сервера.</w:t>
      </w:r>
      <w:proofErr w:type="gramEnd"/>
    </w:p>
    <w:p w:rsidR="005B6422" w:rsidRPr="005B6422" w:rsidRDefault="000000F1" w:rsidP="005B6422">
      <w:pPr>
        <w:numPr>
          <w:ilvl w:val="0"/>
          <w:numId w:val="1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7" w:anchor="%D0%97%D0%B0%D0%B3%D0%BE%D0%BB%D0%BE%D0%B2%D0%BA%D0%B8_%D0%B7%D0%B0%D0%BF%D1%80%D0%BE%D1%81%D0%B0" w:tooltip="Список заголовков HTTP" w:history="1">
        <w:r w:rsidR="005B6422" w:rsidRPr="005B6422">
          <w:rPr>
            <w:rFonts w:ascii="Times New Roman" w:eastAsia="Times New Roman" w:hAnsi="Times New Roman" w:cs="Times New Roman"/>
            <w:b/>
            <w:bCs/>
            <w:sz w:val="26"/>
            <w:szCs w:val="26"/>
            <w:lang w:eastAsia="uk-UA"/>
          </w:rPr>
          <w:t>Request Headers</w:t>
        </w:r>
      </w:hyperlink>
      <w:r w:rsidR="005B6422" w:rsidRPr="005B6422">
        <w:rPr>
          <w:rFonts w:ascii="Times New Roman" w:eastAsia="Times New Roman" w:hAnsi="Times New Roman" w:cs="Times New Roman"/>
          <w:sz w:val="26"/>
          <w:szCs w:val="26"/>
          <w:lang w:eastAsia="uk-UA"/>
        </w:rPr>
        <w:t> (</w:t>
      </w:r>
      <w:hyperlink r:id="rId358" w:tooltip="Русский язык" w:history="1">
        <w:r w:rsidR="005B6422" w:rsidRPr="005B6422">
          <w:rPr>
            <w:rFonts w:ascii="Times New Roman" w:eastAsia="Times New Roman" w:hAnsi="Times New Roman" w:cs="Times New Roman"/>
            <w:sz w:val="26"/>
            <w:szCs w:val="26"/>
            <w:lang w:eastAsia="uk-UA"/>
          </w:rPr>
          <w:t>рус.</w:t>
        </w:r>
      </w:hyperlink>
      <w:r w:rsidR="005B6422" w:rsidRPr="005B6422">
        <w:rPr>
          <w:rFonts w:ascii="Times New Roman" w:eastAsia="Times New Roman" w:hAnsi="Times New Roman" w:cs="Times New Roman"/>
          <w:sz w:val="26"/>
          <w:szCs w:val="26"/>
          <w:lang w:eastAsia="uk-UA"/>
        </w:rPr>
        <w:t> </w:t>
      </w:r>
      <w:proofErr w:type="gramStart"/>
      <w:r w:rsidR="005B6422" w:rsidRPr="005B6422">
        <w:rPr>
          <w:rFonts w:ascii="Times New Roman" w:eastAsia="Times New Roman" w:hAnsi="Times New Roman" w:cs="Times New Roman"/>
          <w:i/>
          <w:iCs/>
          <w:sz w:val="26"/>
          <w:szCs w:val="26"/>
          <w:lang w:val="ru-RU" w:eastAsia="uk-UA"/>
        </w:rPr>
        <w:t>Заголовки запроса</w:t>
      </w:r>
      <w:r w:rsidR="005B6422" w:rsidRPr="005B6422">
        <w:rPr>
          <w:rFonts w:ascii="Times New Roman" w:eastAsia="Times New Roman" w:hAnsi="Times New Roman" w:cs="Times New Roman"/>
          <w:sz w:val="26"/>
          <w:szCs w:val="26"/>
          <w:lang w:eastAsia="uk-UA"/>
        </w:rPr>
        <w:t>) — используются только в запросах клиента.</w:t>
      </w:r>
      <w:proofErr w:type="gramEnd"/>
    </w:p>
    <w:p w:rsidR="005B6422" w:rsidRPr="005B6422" w:rsidRDefault="000000F1" w:rsidP="005B6422">
      <w:pPr>
        <w:numPr>
          <w:ilvl w:val="0"/>
          <w:numId w:val="1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59" w:anchor="%D0%97%D0%B0%D0%B3%D0%BE%D0%BB%D0%BE%D0%B2%D0%BA%D0%B8_%D0%BE%D1%82%D0%B2%D0%B5%D1%82%D0%B0" w:history="1">
        <w:r w:rsidR="005B6422" w:rsidRPr="005B6422">
          <w:rPr>
            <w:rFonts w:ascii="Times New Roman" w:eastAsia="Times New Roman" w:hAnsi="Times New Roman" w:cs="Times New Roman"/>
            <w:b/>
            <w:bCs/>
            <w:sz w:val="26"/>
            <w:szCs w:val="26"/>
            <w:lang w:eastAsia="uk-UA"/>
          </w:rPr>
          <w:t>Response Headers</w:t>
        </w:r>
      </w:hyperlink>
      <w:r w:rsidR="005B6422" w:rsidRPr="005B6422">
        <w:rPr>
          <w:rFonts w:ascii="Times New Roman" w:eastAsia="Times New Roman" w:hAnsi="Times New Roman" w:cs="Times New Roman"/>
          <w:sz w:val="26"/>
          <w:szCs w:val="26"/>
          <w:lang w:eastAsia="uk-UA"/>
        </w:rPr>
        <w:t> (</w:t>
      </w:r>
      <w:hyperlink r:id="rId360" w:tooltip="Русский язык" w:history="1">
        <w:r w:rsidR="005B6422" w:rsidRPr="005B6422">
          <w:rPr>
            <w:rFonts w:ascii="Times New Roman" w:eastAsia="Times New Roman" w:hAnsi="Times New Roman" w:cs="Times New Roman"/>
            <w:sz w:val="26"/>
            <w:szCs w:val="26"/>
            <w:lang w:eastAsia="uk-UA"/>
          </w:rPr>
          <w:t>рус.</w:t>
        </w:r>
      </w:hyperlink>
      <w:r w:rsidR="005B6422" w:rsidRPr="005B6422">
        <w:rPr>
          <w:rFonts w:ascii="Times New Roman" w:eastAsia="Times New Roman" w:hAnsi="Times New Roman" w:cs="Times New Roman"/>
          <w:sz w:val="26"/>
          <w:szCs w:val="26"/>
          <w:lang w:eastAsia="uk-UA"/>
        </w:rPr>
        <w:t> </w:t>
      </w:r>
      <w:proofErr w:type="gramStart"/>
      <w:r w:rsidR="005B6422" w:rsidRPr="005B6422">
        <w:rPr>
          <w:rFonts w:ascii="Times New Roman" w:eastAsia="Times New Roman" w:hAnsi="Times New Roman" w:cs="Times New Roman"/>
          <w:i/>
          <w:iCs/>
          <w:sz w:val="26"/>
          <w:szCs w:val="26"/>
          <w:lang w:val="ru-RU" w:eastAsia="uk-UA"/>
        </w:rPr>
        <w:t>Заголовки ответа</w:t>
      </w:r>
      <w:r w:rsidR="005B6422" w:rsidRPr="005B6422">
        <w:rPr>
          <w:rFonts w:ascii="Times New Roman" w:eastAsia="Times New Roman" w:hAnsi="Times New Roman" w:cs="Times New Roman"/>
          <w:sz w:val="26"/>
          <w:szCs w:val="26"/>
          <w:lang w:eastAsia="uk-UA"/>
        </w:rPr>
        <w:t>) — только для ответов от сервера.</w:t>
      </w:r>
      <w:proofErr w:type="gramEnd"/>
    </w:p>
    <w:p w:rsidR="005B6422" w:rsidRPr="005B6422" w:rsidRDefault="000000F1" w:rsidP="005B6422">
      <w:pPr>
        <w:numPr>
          <w:ilvl w:val="0"/>
          <w:numId w:val="19"/>
        </w:numPr>
        <w:shd w:val="clear" w:color="auto" w:fill="FFFFFF"/>
        <w:spacing w:before="100" w:beforeAutospacing="1" w:after="0" w:line="240" w:lineRule="auto"/>
        <w:ind w:left="142"/>
        <w:rPr>
          <w:rFonts w:ascii="Times New Roman" w:eastAsia="Times New Roman" w:hAnsi="Times New Roman" w:cs="Times New Roman"/>
          <w:sz w:val="26"/>
          <w:szCs w:val="26"/>
          <w:lang w:eastAsia="uk-UA"/>
        </w:rPr>
      </w:pPr>
      <w:hyperlink r:id="rId361" w:anchor="%D0%97%D0%B0%D0%B3%D0%BE%D0%BB%D0%BE%D0%B2%D0%BA%D0%B8_%D1%81%D1%83%D1%89%D0%BD%D0%BE%D1%81%D1%82%D0%B8" w:tooltip="Список заголовков HTTP" w:history="1">
        <w:r w:rsidR="005B6422" w:rsidRPr="005B6422">
          <w:rPr>
            <w:rFonts w:ascii="Times New Roman" w:eastAsia="Times New Roman" w:hAnsi="Times New Roman" w:cs="Times New Roman"/>
            <w:b/>
            <w:bCs/>
            <w:sz w:val="26"/>
            <w:szCs w:val="26"/>
            <w:lang w:eastAsia="uk-UA"/>
          </w:rPr>
          <w:t>Entity Headers</w:t>
        </w:r>
      </w:hyperlink>
      <w:r w:rsidR="005B6422" w:rsidRPr="005B6422">
        <w:rPr>
          <w:rFonts w:ascii="Times New Roman" w:eastAsia="Times New Roman" w:hAnsi="Times New Roman" w:cs="Times New Roman"/>
          <w:sz w:val="26"/>
          <w:szCs w:val="26"/>
          <w:lang w:eastAsia="uk-UA"/>
        </w:rPr>
        <w:t> (</w:t>
      </w:r>
      <w:hyperlink r:id="rId362" w:tooltip="Русский язык" w:history="1">
        <w:r w:rsidR="005B6422" w:rsidRPr="005B6422">
          <w:rPr>
            <w:rFonts w:ascii="Times New Roman" w:eastAsia="Times New Roman" w:hAnsi="Times New Roman" w:cs="Times New Roman"/>
            <w:sz w:val="26"/>
            <w:szCs w:val="26"/>
            <w:lang w:eastAsia="uk-UA"/>
          </w:rPr>
          <w:t>рус.</w:t>
        </w:r>
      </w:hyperlink>
      <w:r w:rsidR="005B6422" w:rsidRPr="005B6422">
        <w:rPr>
          <w:rFonts w:ascii="Times New Roman" w:eastAsia="Times New Roman" w:hAnsi="Times New Roman" w:cs="Times New Roman"/>
          <w:sz w:val="26"/>
          <w:szCs w:val="26"/>
          <w:lang w:eastAsia="uk-UA"/>
        </w:rPr>
        <w:t> </w:t>
      </w:r>
      <w:proofErr w:type="gramStart"/>
      <w:r w:rsidR="005B6422" w:rsidRPr="005B6422">
        <w:rPr>
          <w:rFonts w:ascii="Times New Roman" w:eastAsia="Times New Roman" w:hAnsi="Times New Roman" w:cs="Times New Roman"/>
          <w:i/>
          <w:iCs/>
          <w:sz w:val="26"/>
          <w:szCs w:val="26"/>
          <w:lang w:val="ru-RU" w:eastAsia="uk-UA"/>
        </w:rPr>
        <w:t>Заголовки сущности</w:t>
      </w:r>
      <w:r w:rsidR="005B6422" w:rsidRPr="005B6422">
        <w:rPr>
          <w:rFonts w:ascii="Times New Roman" w:eastAsia="Times New Roman" w:hAnsi="Times New Roman" w:cs="Times New Roman"/>
          <w:sz w:val="26"/>
          <w:szCs w:val="26"/>
          <w:lang w:eastAsia="uk-UA"/>
        </w:rPr>
        <w:t>) — сопровождают каждую </w:t>
      </w:r>
      <w:hyperlink r:id="rId363" w:tooltip="Сущность (информатика)" w:history="1">
        <w:r w:rsidR="005B6422" w:rsidRPr="005B6422">
          <w:rPr>
            <w:rFonts w:ascii="Times New Roman" w:eastAsia="Times New Roman" w:hAnsi="Times New Roman" w:cs="Times New Roman"/>
            <w:sz w:val="26"/>
            <w:szCs w:val="26"/>
            <w:lang w:eastAsia="uk-UA"/>
          </w:rPr>
          <w:t>сущность</w:t>
        </w:r>
      </w:hyperlink>
      <w:r w:rsidR="005B6422" w:rsidRPr="005B6422">
        <w:rPr>
          <w:rFonts w:ascii="Times New Roman" w:eastAsia="Times New Roman" w:hAnsi="Times New Roman" w:cs="Times New Roman"/>
          <w:sz w:val="26"/>
          <w:szCs w:val="26"/>
          <w:lang w:eastAsia="uk-UA"/>
        </w:rPr>
        <w:t> сообщения.</w:t>
      </w:r>
      <w:proofErr w:type="gramEnd"/>
    </w:p>
    <w:p w:rsidR="005B6422" w:rsidRPr="005B6422" w:rsidRDefault="005B6422" w:rsidP="005B6422">
      <w:pPr>
        <w:spacing w:after="0" w:line="240" w:lineRule="auto"/>
        <w:ind w:left="142"/>
        <w:rPr>
          <w:rFonts w:ascii="Times New Roman" w:hAnsi="Times New Roman" w:cs="Times New Roman"/>
          <w:sz w:val="26"/>
          <w:szCs w:val="26"/>
        </w:rPr>
      </w:pPr>
      <w:bookmarkStart w:id="2" w:name="_GoBack"/>
      <w:bookmarkEnd w:id="2"/>
    </w:p>
    <w:sectPr w:rsidR="005B6422" w:rsidRPr="005B6422" w:rsidSect="005B6422">
      <w:pgSz w:w="11906" w:h="16838"/>
      <w:pgMar w:top="426" w:right="282" w:bottom="284"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3C3" w:rsidRDefault="00BE43C3" w:rsidP="006B7C38">
      <w:pPr>
        <w:spacing w:after="0" w:line="240" w:lineRule="auto"/>
      </w:pPr>
      <w:r>
        <w:separator/>
      </w:r>
    </w:p>
  </w:endnote>
  <w:endnote w:type="continuationSeparator" w:id="0">
    <w:p w:rsidR="00BE43C3" w:rsidRDefault="00BE43C3" w:rsidP="006B7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3C3" w:rsidRDefault="00BE43C3" w:rsidP="006B7C38">
      <w:pPr>
        <w:spacing w:after="0" w:line="240" w:lineRule="auto"/>
      </w:pPr>
      <w:r>
        <w:separator/>
      </w:r>
    </w:p>
  </w:footnote>
  <w:footnote w:type="continuationSeparator" w:id="0">
    <w:p w:rsidR="00BE43C3" w:rsidRDefault="00BE43C3" w:rsidP="006B7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B7F"/>
    <w:multiLevelType w:val="multilevel"/>
    <w:tmpl w:val="344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E3172"/>
    <w:multiLevelType w:val="multilevel"/>
    <w:tmpl w:val="53F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87425"/>
    <w:multiLevelType w:val="multilevel"/>
    <w:tmpl w:val="E87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56498"/>
    <w:multiLevelType w:val="multilevel"/>
    <w:tmpl w:val="C99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368CF"/>
    <w:multiLevelType w:val="multilevel"/>
    <w:tmpl w:val="3016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B741A"/>
    <w:multiLevelType w:val="multilevel"/>
    <w:tmpl w:val="CEA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54E26"/>
    <w:multiLevelType w:val="multilevel"/>
    <w:tmpl w:val="B7DE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3D52FA"/>
    <w:multiLevelType w:val="multilevel"/>
    <w:tmpl w:val="ECE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62CB8"/>
    <w:multiLevelType w:val="multilevel"/>
    <w:tmpl w:val="774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286854"/>
    <w:multiLevelType w:val="multilevel"/>
    <w:tmpl w:val="6ABE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AE207A"/>
    <w:multiLevelType w:val="multilevel"/>
    <w:tmpl w:val="4CD4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112DA7"/>
    <w:multiLevelType w:val="multilevel"/>
    <w:tmpl w:val="2C4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66553A"/>
    <w:multiLevelType w:val="multilevel"/>
    <w:tmpl w:val="99E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790361"/>
    <w:multiLevelType w:val="multilevel"/>
    <w:tmpl w:val="A46E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6133FA"/>
    <w:multiLevelType w:val="multilevel"/>
    <w:tmpl w:val="518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A348A3"/>
    <w:multiLevelType w:val="hybridMultilevel"/>
    <w:tmpl w:val="C764C9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30707339"/>
    <w:multiLevelType w:val="multilevel"/>
    <w:tmpl w:val="409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61564D"/>
    <w:multiLevelType w:val="multilevel"/>
    <w:tmpl w:val="06C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5830AC"/>
    <w:multiLevelType w:val="multilevel"/>
    <w:tmpl w:val="D97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056C2D"/>
    <w:multiLevelType w:val="multilevel"/>
    <w:tmpl w:val="9926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4E5971"/>
    <w:multiLevelType w:val="multilevel"/>
    <w:tmpl w:val="0F4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6A752C"/>
    <w:multiLevelType w:val="multilevel"/>
    <w:tmpl w:val="D8F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46B55"/>
    <w:multiLevelType w:val="multilevel"/>
    <w:tmpl w:val="CE6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84326F"/>
    <w:multiLevelType w:val="multilevel"/>
    <w:tmpl w:val="132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A044CC"/>
    <w:multiLevelType w:val="multilevel"/>
    <w:tmpl w:val="2484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653D62"/>
    <w:multiLevelType w:val="multilevel"/>
    <w:tmpl w:val="111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BA52CE"/>
    <w:multiLevelType w:val="multilevel"/>
    <w:tmpl w:val="F9C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84DEB"/>
    <w:multiLevelType w:val="multilevel"/>
    <w:tmpl w:val="10E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91652B"/>
    <w:multiLevelType w:val="multilevel"/>
    <w:tmpl w:val="C23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BE3001"/>
    <w:multiLevelType w:val="multilevel"/>
    <w:tmpl w:val="A9B8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473579"/>
    <w:multiLevelType w:val="multilevel"/>
    <w:tmpl w:val="270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5"/>
  </w:num>
  <w:num w:numId="4">
    <w:abstractNumId w:val="6"/>
  </w:num>
  <w:num w:numId="5">
    <w:abstractNumId w:val="7"/>
  </w:num>
  <w:num w:numId="6">
    <w:abstractNumId w:val="21"/>
  </w:num>
  <w:num w:numId="7">
    <w:abstractNumId w:val="9"/>
  </w:num>
  <w:num w:numId="8">
    <w:abstractNumId w:val="30"/>
  </w:num>
  <w:num w:numId="9">
    <w:abstractNumId w:val="1"/>
  </w:num>
  <w:num w:numId="10">
    <w:abstractNumId w:val="10"/>
  </w:num>
  <w:num w:numId="11">
    <w:abstractNumId w:val="11"/>
  </w:num>
  <w:num w:numId="12">
    <w:abstractNumId w:val="5"/>
  </w:num>
  <w:num w:numId="13">
    <w:abstractNumId w:val="26"/>
  </w:num>
  <w:num w:numId="14">
    <w:abstractNumId w:val="3"/>
  </w:num>
  <w:num w:numId="15">
    <w:abstractNumId w:val="18"/>
  </w:num>
  <w:num w:numId="16">
    <w:abstractNumId w:val="4"/>
  </w:num>
  <w:num w:numId="17">
    <w:abstractNumId w:val="16"/>
  </w:num>
  <w:num w:numId="18">
    <w:abstractNumId w:val="19"/>
  </w:num>
  <w:num w:numId="19">
    <w:abstractNumId w:val="14"/>
  </w:num>
  <w:num w:numId="20">
    <w:abstractNumId w:val="22"/>
  </w:num>
  <w:num w:numId="21">
    <w:abstractNumId w:val="24"/>
  </w:num>
  <w:num w:numId="22">
    <w:abstractNumId w:val="13"/>
  </w:num>
  <w:num w:numId="23">
    <w:abstractNumId w:val="28"/>
  </w:num>
  <w:num w:numId="24">
    <w:abstractNumId w:val="29"/>
  </w:num>
  <w:num w:numId="25">
    <w:abstractNumId w:val="8"/>
  </w:num>
  <w:num w:numId="26">
    <w:abstractNumId w:val="23"/>
  </w:num>
  <w:num w:numId="27">
    <w:abstractNumId w:val="17"/>
  </w:num>
  <w:num w:numId="28">
    <w:abstractNumId w:val="0"/>
  </w:num>
  <w:num w:numId="29">
    <w:abstractNumId w:val="2"/>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91"/>
    <w:rsid w:val="000000F1"/>
    <w:rsid w:val="00334F47"/>
    <w:rsid w:val="00363391"/>
    <w:rsid w:val="004227FD"/>
    <w:rsid w:val="00495115"/>
    <w:rsid w:val="005B6422"/>
    <w:rsid w:val="006B7C38"/>
    <w:rsid w:val="00703452"/>
    <w:rsid w:val="00B8420E"/>
    <w:rsid w:val="00B8613F"/>
    <w:rsid w:val="00BE43C3"/>
    <w:rsid w:val="00CC34FE"/>
    <w:rsid w:val="00CF465B"/>
    <w:rsid w:val="00DE4DDC"/>
    <w:rsid w:val="00E64CDB"/>
    <w:rsid w:val="00EF13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000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B64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C34F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unhideWhenUsed/>
    <w:qFormat/>
    <w:rsid w:val="005B64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C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B7C38"/>
  </w:style>
  <w:style w:type="paragraph" w:styleId="a5">
    <w:name w:val="footer"/>
    <w:basedOn w:val="a"/>
    <w:link w:val="a6"/>
    <w:uiPriority w:val="99"/>
    <w:unhideWhenUsed/>
    <w:rsid w:val="006B7C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B7C38"/>
  </w:style>
  <w:style w:type="character" w:customStyle="1" w:styleId="30">
    <w:name w:val="Заголовок 3 Знак"/>
    <w:basedOn w:val="a0"/>
    <w:link w:val="3"/>
    <w:uiPriority w:val="9"/>
    <w:rsid w:val="00CC34FE"/>
    <w:rPr>
      <w:rFonts w:ascii="Times New Roman" w:eastAsia="Times New Roman" w:hAnsi="Times New Roman" w:cs="Times New Roman"/>
      <w:b/>
      <w:bCs/>
      <w:sz w:val="27"/>
      <w:szCs w:val="27"/>
      <w:lang w:eastAsia="uk-UA"/>
    </w:rPr>
  </w:style>
  <w:style w:type="paragraph" w:styleId="a7">
    <w:name w:val="Normal (Web)"/>
    <w:basedOn w:val="a"/>
    <w:uiPriority w:val="99"/>
    <w:unhideWhenUsed/>
    <w:rsid w:val="00CC34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Hyperlink"/>
    <w:basedOn w:val="a0"/>
    <w:uiPriority w:val="99"/>
    <w:unhideWhenUsed/>
    <w:rsid w:val="00CC34FE"/>
    <w:rPr>
      <w:color w:val="0000FF"/>
      <w:u w:val="single"/>
    </w:rPr>
  </w:style>
  <w:style w:type="character" w:styleId="a9">
    <w:name w:val="FollowedHyperlink"/>
    <w:basedOn w:val="a0"/>
    <w:uiPriority w:val="99"/>
    <w:semiHidden/>
    <w:unhideWhenUsed/>
    <w:rsid w:val="00CC34FE"/>
    <w:rPr>
      <w:color w:val="800080"/>
      <w:u w:val="single"/>
    </w:rPr>
  </w:style>
  <w:style w:type="character" w:styleId="aa">
    <w:name w:val="Strong"/>
    <w:basedOn w:val="a0"/>
    <w:uiPriority w:val="22"/>
    <w:qFormat/>
    <w:rsid w:val="00CC34FE"/>
    <w:rPr>
      <w:b/>
      <w:bCs/>
    </w:rPr>
  </w:style>
  <w:style w:type="character" w:customStyle="1" w:styleId="crayon-cn">
    <w:name w:val="crayon-cn"/>
    <w:basedOn w:val="a0"/>
    <w:rsid w:val="00CC34FE"/>
  </w:style>
  <w:style w:type="character" w:customStyle="1" w:styleId="crayon-h">
    <w:name w:val="crayon-h"/>
    <w:basedOn w:val="a0"/>
    <w:rsid w:val="00CC34FE"/>
  </w:style>
  <w:style w:type="character" w:customStyle="1" w:styleId="crayon-o">
    <w:name w:val="crayon-o"/>
    <w:basedOn w:val="a0"/>
    <w:rsid w:val="00CC34FE"/>
  </w:style>
  <w:style w:type="character" w:customStyle="1" w:styleId="crayon-i">
    <w:name w:val="crayon-i"/>
    <w:basedOn w:val="a0"/>
    <w:rsid w:val="00CC34FE"/>
  </w:style>
  <w:style w:type="character" w:customStyle="1" w:styleId="crayon-sy">
    <w:name w:val="crayon-sy"/>
    <w:basedOn w:val="a0"/>
    <w:rsid w:val="00CC34FE"/>
  </w:style>
  <w:style w:type="character" w:customStyle="1" w:styleId="crayon-e">
    <w:name w:val="crayon-e"/>
    <w:basedOn w:val="a0"/>
    <w:rsid w:val="00CC34FE"/>
  </w:style>
  <w:style w:type="character" w:customStyle="1" w:styleId="crayon-s">
    <w:name w:val="crayon-s"/>
    <w:basedOn w:val="a0"/>
    <w:rsid w:val="00CC34FE"/>
  </w:style>
  <w:style w:type="character" w:customStyle="1" w:styleId="crayon-ta">
    <w:name w:val="crayon-ta"/>
    <w:basedOn w:val="a0"/>
    <w:rsid w:val="00CC34FE"/>
  </w:style>
  <w:style w:type="character" w:customStyle="1" w:styleId="crayon-t">
    <w:name w:val="crayon-t"/>
    <w:basedOn w:val="a0"/>
    <w:rsid w:val="00CC34FE"/>
  </w:style>
  <w:style w:type="paragraph" w:styleId="ab">
    <w:name w:val="List Paragraph"/>
    <w:basedOn w:val="a"/>
    <w:uiPriority w:val="34"/>
    <w:qFormat/>
    <w:rsid w:val="00CC34FE"/>
    <w:pPr>
      <w:ind w:left="720"/>
      <w:contextualSpacing/>
    </w:pPr>
  </w:style>
  <w:style w:type="character" w:customStyle="1" w:styleId="20">
    <w:name w:val="Заголовок 2 Знак"/>
    <w:basedOn w:val="a0"/>
    <w:link w:val="2"/>
    <w:uiPriority w:val="9"/>
    <w:semiHidden/>
    <w:rsid w:val="005B6422"/>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5B6422"/>
    <w:rPr>
      <w:rFonts w:ascii="Courier New" w:eastAsia="Times New Roman" w:hAnsi="Courier New" w:cs="Courier New"/>
      <w:sz w:val="20"/>
      <w:szCs w:val="20"/>
    </w:rPr>
  </w:style>
  <w:style w:type="character" w:customStyle="1" w:styleId="btncounter">
    <w:name w:val="btn__counter"/>
    <w:basedOn w:val="a0"/>
    <w:rsid w:val="005B6422"/>
  </w:style>
  <w:style w:type="character" w:customStyle="1" w:styleId="btn">
    <w:name w:val="btn"/>
    <w:basedOn w:val="a0"/>
    <w:rsid w:val="005B6422"/>
  </w:style>
  <w:style w:type="character" w:customStyle="1" w:styleId="user-summarynickname">
    <w:name w:val="user-summary__nickname"/>
    <w:basedOn w:val="a0"/>
    <w:rsid w:val="005B6422"/>
  </w:style>
  <w:style w:type="character" w:customStyle="1" w:styleId="authormark">
    <w:name w:val="author_mark"/>
    <w:basedOn w:val="a0"/>
    <w:rsid w:val="005B6422"/>
  </w:style>
  <w:style w:type="paragraph" w:styleId="ac">
    <w:name w:val="Balloon Text"/>
    <w:basedOn w:val="a"/>
    <w:link w:val="ad"/>
    <w:uiPriority w:val="99"/>
    <w:semiHidden/>
    <w:unhideWhenUsed/>
    <w:rsid w:val="005B642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B6422"/>
    <w:rPr>
      <w:rFonts w:ascii="Tahoma" w:hAnsi="Tahoma" w:cs="Tahoma"/>
      <w:sz w:val="16"/>
      <w:szCs w:val="16"/>
    </w:rPr>
  </w:style>
  <w:style w:type="character" w:customStyle="1" w:styleId="40">
    <w:name w:val="Заголовок 4 Знак"/>
    <w:basedOn w:val="a0"/>
    <w:link w:val="4"/>
    <w:uiPriority w:val="9"/>
    <w:rsid w:val="005B6422"/>
    <w:rPr>
      <w:rFonts w:asciiTheme="majorHAnsi" w:eastAsiaTheme="majorEastAsia" w:hAnsiTheme="majorHAnsi" w:cstheme="majorBidi"/>
      <w:b/>
      <w:bCs/>
      <w:i/>
      <w:iCs/>
      <w:color w:val="4F81BD" w:themeColor="accent1"/>
    </w:rPr>
  </w:style>
  <w:style w:type="character" w:customStyle="1" w:styleId="mw-headline">
    <w:name w:val="mw-headline"/>
    <w:basedOn w:val="a0"/>
    <w:rsid w:val="005B6422"/>
  </w:style>
  <w:style w:type="character" w:customStyle="1" w:styleId="mw-editsection">
    <w:name w:val="mw-editsection"/>
    <w:basedOn w:val="a0"/>
    <w:rsid w:val="005B6422"/>
  </w:style>
  <w:style w:type="character" w:customStyle="1" w:styleId="mw-editsection-bracket">
    <w:name w:val="mw-editsection-bracket"/>
    <w:basedOn w:val="a0"/>
    <w:rsid w:val="005B6422"/>
  </w:style>
  <w:style w:type="character" w:customStyle="1" w:styleId="mw-editsection-divider">
    <w:name w:val="mw-editsection-divider"/>
    <w:basedOn w:val="a0"/>
    <w:rsid w:val="005B6422"/>
  </w:style>
  <w:style w:type="character" w:customStyle="1" w:styleId="noprint">
    <w:name w:val="noprint"/>
    <w:basedOn w:val="a0"/>
    <w:rsid w:val="005B6422"/>
  </w:style>
  <w:style w:type="character" w:customStyle="1" w:styleId="seosummary">
    <w:name w:val="seosummary"/>
    <w:basedOn w:val="a0"/>
    <w:rsid w:val="005B6422"/>
  </w:style>
  <w:style w:type="character" w:customStyle="1" w:styleId="tlid-translation">
    <w:name w:val="tlid-translation"/>
    <w:basedOn w:val="a0"/>
    <w:rsid w:val="005B6422"/>
  </w:style>
  <w:style w:type="character" w:customStyle="1" w:styleId="10">
    <w:name w:val="Заголовок 1 Знак"/>
    <w:basedOn w:val="a0"/>
    <w:link w:val="1"/>
    <w:uiPriority w:val="9"/>
    <w:rsid w:val="000000F1"/>
    <w:rPr>
      <w:rFonts w:asciiTheme="majorHAnsi" w:eastAsiaTheme="majorEastAsia" w:hAnsiTheme="majorHAnsi" w:cstheme="majorBidi"/>
      <w:b/>
      <w:bCs/>
      <w:color w:val="365F91" w:themeColor="accent1" w:themeShade="BF"/>
      <w:sz w:val="28"/>
      <w:szCs w:val="28"/>
    </w:rPr>
  </w:style>
  <w:style w:type="table" w:styleId="ae">
    <w:name w:val="Table Grid"/>
    <w:basedOn w:val="a1"/>
    <w:uiPriority w:val="59"/>
    <w:rsid w:val="00000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000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B64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C34F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unhideWhenUsed/>
    <w:qFormat/>
    <w:rsid w:val="005B64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C3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B7C38"/>
  </w:style>
  <w:style w:type="paragraph" w:styleId="a5">
    <w:name w:val="footer"/>
    <w:basedOn w:val="a"/>
    <w:link w:val="a6"/>
    <w:uiPriority w:val="99"/>
    <w:unhideWhenUsed/>
    <w:rsid w:val="006B7C3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B7C38"/>
  </w:style>
  <w:style w:type="character" w:customStyle="1" w:styleId="30">
    <w:name w:val="Заголовок 3 Знак"/>
    <w:basedOn w:val="a0"/>
    <w:link w:val="3"/>
    <w:uiPriority w:val="9"/>
    <w:rsid w:val="00CC34FE"/>
    <w:rPr>
      <w:rFonts w:ascii="Times New Roman" w:eastAsia="Times New Roman" w:hAnsi="Times New Roman" w:cs="Times New Roman"/>
      <w:b/>
      <w:bCs/>
      <w:sz w:val="27"/>
      <w:szCs w:val="27"/>
      <w:lang w:eastAsia="uk-UA"/>
    </w:rPr>
  </w:style>
  <w:style w:type="paragraph" w:styleId="a7">
    <w:name w:val="Normal (Web)"/>
    <w:basedOn w:val="a"/>
    <w:uiPriority w:val="99"/>
    <w:unhideWhenUsed/>
    <w:rsid w:val="00CC34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Hyperlink"/>
    <w:basedOn w:val="a0"/>
    <w:uiPriority w:val="99"/>
    <w:unhideWhenUsed/>
    <w:rsid w:val="00CC34FE"/>
    <w:rPr>
      <w:color w:val="0000FF"/>
      <w:u w:val="single"/>
    </w:rPr>
  </w:style>
  <w:style w:type="character" w:styleId="a9">
    <w:name w:val="FollowedHyperlink"/>
    <w:basedOn w:val="a0"/>
    <w:uiPriority w:val="99"/>
    <w:semiHidden/>
    <w:unhideWhenUsed/>
    <w:rsid w:val="00CC34FE"/>
    <w:rPr>
      <w:color w:val="800080"/>
      <w:u w:val="single"/>
    </w:rPr>
  </w:style>
  <w:style w:type="character" w:styleId="aa">
    <w:name w:val="Strong"/>
    <w:basedOn w:val="a0"/>
    <w:uiPriority w:val="22"/>
    <w:qFormat/>
    <w:rsid w:val="00CC34FE"/>
    <w:rPr>
      <w:b/>
      <w:bCs/>
    </w:rPr>
  </w:style>
  <w:style w:type="character" w:customStyle="1" w:styleId="crayon-cn">
    <w:name w:val="crayon-cn"/>
    <w:basedOn w:val="a0"/>
    <w:rsid w:val="00CC34FE"/>
  </w:style>
  <w:style w:type="character" w:customStyle="1" w:styleId="crayon-h">
    <w:name w:val="crayon-h"/>
    <w:basedOn w:val="a0"/>
    <w:rsid w:val="00CC34FE"/>
  </w:style>
  <w:style w:type="character" w:customStyle="1" w:styleId="crayon-o">
    <w:name w:val="crayon-o"/>
    <w:basedOn w:val="a0"/>
    <w:rsid w:val="00CC34FE"/>
  </w:style>
  <w:style w:type="character" w:customStyle="1" w:styleId="crayon-i">
    <w:name w:val="crayon-i"/>
    <w:basedOn w:val="a0"/>
    <w:rsid w:val="00CC34FE"/>
  </w:style>
  <w:style w:type="character" w:customStyle="1" w:styleId="crayon-sy">
    <w:name w:val="crayon-sy"/>
    <w:basedOn w:val="a0"/>
    <w:rsid w:val="00CC34FE"/>
  </w:style>
  <w:style w:type="character" w:customStyle="1" w:styleId="crayon-e">
    <w:name w:val="crayon-e"/>
    <w:basedOn w:val="a0"/>
    <w:rsid w:val="00CC34FE"/>
  </w:style>
  <w:style w:type="character" w:customStyle="1" w:styleId="crayon-s">
    <w:name w:val="crayon-s"/>
    <w:basedOn w:val="a0"/>
    <w:rsid w:val="00CC34FE"/>
  </w:style>
  <w:style w:type="character" w:customStyle="1" w:styleId="crayon-ta">
    <w:name w:val="crayon-ta"/>
    <w:basedOn w:val="a0"/>
    <w:rsid w:val="00CC34FE"/>
  </w:style>
  <w:style w:type="character" w:customStyle="1" w:styleId="crayon-t">
    <w:name w:val="crayon-t"/>
    <w:basedOn w:val="a0"/>
    <w:rsid w:val="00CC34FE"/>
  </w:style>
  <w:style w:type="paragraph" w:styleId="ab">
    <w:name w:val="List Paragraph"/>
    <w:basedOn w:val="a"/>
    <w:uiPriority w:val="34"/>
    <w:qFormat/>
    <w:rsid w:val="00CC34FE"/>
    <w:pPr>
      <w:ind w:left="720"/>
      <w:contextualSpacing/>
    </w:pPr>
  </w:style>
  <w:style w:type="character" w:customStyle="1" w:styleId="20">
    <w:name w:val="Заголовок 2 Знак"/>
    <w:basedOn w:val="a0"/>
    <w:link w:val="2"/>
    <w:uiPriority w:val="9"/>
    <w:semiHidden/>
    <w:rsid w:val="005B6422"/>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5B6422"/>
    <w:rPr>
      <w:rFonts w:ascii="Courier New" w:eastAsia="Times New Roman" w:hAnsi="Courier New" w:cs="Courier New"/>
      <w:sz w:val="20"/>
      <w:szCs w:val="20"/>
    </w:rPr>
  </w:style>
  <w:style w:type="character" w:customStyle="1" w:styleId="btncounter">
    <w:name w:val="btn__counter"/>
    <w:basedOn w:val="a0"/>
    <w:rsid w:val="005B6422"/>
  </w:style>
  <w:style w:type="character" w:customStyle="1" w:styleId="btn">
    <w:name w:val="btn"/>
    <w:basedOn w:val="a0"/>
    <w:rsid w:val="005B6422"/>
  </w:style>
  <w:style w:type="character" w:customStyle="1" w:styleId="user-summarynickname">
    <w:name w:val="user-summary__nickname"/>
    <w:basedOn w:val="a0"/>
    <w:rsid w:val="005B6422"/>
  </w:style>
  <w:style w:type="character" w:customStyle="1" w:styleId="authormark">
    <w:name w:val="author_mark"/>
    <w:basedOn w:val="a0"/>
    <w:rsid w:val="005B6422"/>
  </w:style>
  <w:style w:type="paragraph" w:styleId="ac">
    <w:name w:val="Balloon Text"/>
    <w:basedOn w:val="a"/>
    <w:link w:val="ad"/>
    <w:uiPriority w:val="99"/>
    <w:semiHidden/>
    <w:unhideWhenUsed/>
    <w:rsid w:val="005B642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B6422"/>
    <w:rPr>
      <w:rFonts w:ascii="Tahoma" w:hAnsi="Tahoma" w:cs="Tahoma"/>
      <w:sz w:val="16"/>
      <w:szCs w:val="16"/>
    </w:rPr>
  </w:style>
  <w:style w:type="character" w:customStyle="1" w:styleId="40">
    <w:name w:val="Заголовок 4 Знак"/>
    <w:basedOn w:val="a0"/>
    <w:link w:val="4"/>
    <w:uiPriority w:val="9"/>
    <w:rsid w:val="005B6422"/>
    <w:rPr>
      <w:rFonts w:asciiTheme="majorHAnsi" w:eastAsiaTheme="majorEastAsia" w:hAnsiTheme="majorHAnsi" w:cstheme="majorBidi"/>
      <w:b/>
      <w:bCs/>
      <w:i/>
      <w:iCs/>
      <w:color w:val="4F81BD" w:themeColor="accent1"/>
    </w:rPr>
  </w:style>
  <w:style w:type="character" w:customStyle="1" w:styleId="mw-headline">
    <w:name w:val="mw-headline"/>
    <w:basedOn w:val="a0"/>
    <w:rsid w:val="005B6422"/>
  </w:style>
  <w:style w:type="character" w:customStyle="1" w:styleId="mw-editsection">
    <w:name w:val="mw-editsection"/>
    <w:basedOn w:val="a0"/>
    <w:rsid w:val="005B6422"/>
  </w:style>
  <w:style w:type="character" w:customStyle="1" w:styleId="mw-editsection-bracket">
    <w:name w:val="mw-editsection-bracket"/>
    <w:basedOn w:val="a0"/>
    <w:rsid w:val="005B6422"/>
  </w:style>
  <w:style w:type="character" w:customStyle="1" w:styleId="mw-editsection-divider">
    <w:name w:val="mw-editsection-divider"/>
    <w:basedOn w:val="a0"/>
    <w:rsid w:val="005B6422"/>
  </w:style>
  <w:style w:type="character" w:customStyle="1" w:styleId="noprint">
    <w:name w:val="noprint"/>
    <w:basedOn w:val="a0"/>
    <w:rsid w:val="005B6422"/>
  </w:style>
  <w:style w:type="character" w:customStyle="1" w:styleId="seosummary">
    <w:name w:val="seosummary"/>
    <w:basedOn w:val="a0"/>
    <w:rsid w:val="005B6422"/>
  </w:style>
  <w:style w:type="character" w:customStyle="1" w:styleId="tlid-translation">
    <w:name w:val="tlid-translation"/>
    <w:basedOn w:val="a0"/>
    <w:rsid w:val="005B6422"/>
  </w:style>
  <w:style w:type="character" w:customStyle="1" w:styleId="10">
    <w:name w:val="Заголовок 1 Знак"/>
    <w:basedOn w:val="a0"/>
    <w:link w:val="1"/>
    <w:uiPriority w:val="9"/>
    <w:rsid w:val="000000F1"/>
    <w:rPr>
      <w:rFonts w:asciiTheme="majorHAnsi" w:eastAsiaTheme="majorEastAsia" w:hAnsiTheme="majorHAnsi" w:cstheme="majorBidi"/>
      <w:b/>
      <w:bCs/>
      <w:color w:val="365F91" w:themeColor="accent1" w:themeShade="BF"/>
      <w:sz w:val="28"/>
      <w:szCs w:val="28"/>
    </w:rPr>
  </w:style>
  <w:style w:type="table" w:styleId="ae">
    <w:name w:val="Table Grid"/>
    <w:basedOn w:val="a1"/>
    <w:uiPriority w:val="59"/>
    <w:rsid w:val="00000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172">
      <w:bodyDiv w:val="1"/>
      <w:marLeft w:val="0"/>
      <w:marRight w:val="0"/>
      <w:marTop w:val="0"/>
      <w:marBottom w:val="0"/>
      <w:divBdr>
        <w:top w:val="none" w:sz="0" w:space="0" w:color="auto"/>
        <w:left w:val="none" w:sz="0" w:space="0" w:color="auto"/>
        <w:bottom w:val="none" w:sz="0" w:space="0" w:color="auto"/>
        <w:right w:val="none" w:sz="0" w:space="0" w:color="auto"/>
      </w:divBdr>
    </w:div>
    <w:div w:id="76637845">
      <w:bodyDiv w:val="1"/>
      <w:marLeft w:val="0"/>
      <w:marRight w:val="0"/>
      <w:marTop w:val="0"/>
      <w:marBottom w:val="0"/>
      <w:divBdr>
        <w:top w:val="none" w:sz="0" w:space="0" w:color="auto"/>
        <w:left w:val="none" w:sz="0" w:space="0" w:color="auto"/>
        <w:bottom w:val="none" w:sz="0" w:space="0" w:color="auto"/>
        <w:right w:val="none" w:sz="0" w:space="0" w:color="auto"/>
      </w:divBdr>
    </w:div>
    <w:div w:id="184175469">
      <w:bodyDiv w:val="1"/>
      <w:marLeft w:val="0"/>
      <w:marRight w:val="0"/>
      <w:marTop w:val="0"/>
      <w:marBottom w:val="0"/>
      <w:divBdr>
        <w:top w:val="none" w:sz="0" w:space="0" w:color="auto"/>
        <w:left w:val="none" w:sz="0" w:space="0" w:color="auto"/>
        <w:bottom w:val="none" w:sz="0" w:space="0" w:color="auto"/>
        <w:right w:val="none" w:sz="0" w:space="0" w:color="auto"/>
      </w:divBdr>
    </w:div>
    <w:div w:id="230191039">
      <w:bodyDiv w:val="1"/>
      <w:marLeft w:val="0"/>
      <w:marRight w:val="0"/>
      <w:marTop w:val="0"/>
      <w:marBottom w:val="0"/>
      <w:divBdr>
        <w:top w:val="none" w:sz="0" w:space="0" w:color="auto"/>
        <w:left w:val="none" w:sz="0" w:space="0" w:color="auto"/>
        <w:bottom w:val="none" w:sz="0" w:space="0" w:color="auto"/>
        <w:right w:val="none" w:sz="0" w:space="0" w:color="auto"/>
      </w:divBdr>
    </w:div>
    <w:div w:id="244385284">
      <w:bodyDiv w:val="1"/>
      <w:marLeft w:val="0"/>
      <w:marRight w:val="0"/>
      <w:marTop w:val="0"/>
      <w:marBottom w:val="0"/>
      <w:divBdr>
        <w:top w:val="none" w:sz="0" w:space="0" w:color="auto"/>
        <w:left w:val="none" w:sz="0" w:space="0" w:color="auto"/>
        <w:bottom w:val="none" w:sz="0" w:space="0" w:color="auto"/>
        <w:right w:val="none" w:sz="0" w:space="0" w:color="auto"/>
      </w:divBdr>
    </w:div>
    <w:div w:id="263078149">
      <w:bodyDiv w:val="1"/>
      <w:marLeft w:val="0"/>
      <w:marRight w:val="0"/>
      <w:marTop w:val="0"/>
      <w:marBottom w:val="0"/>
      <w:divBdr>
        <w:top w:val="none" w:sz="0" w:space="0" w:color="auto"/>
        <w:left w:val="none" w:sz="0" w:space="0" w:color="auto"/>
        <w:bottom w:val="none" w:sz="0" w:space="0" w:color="auto"/>
        <w:right w:val="none" w:sz="0" w:space="0" w:color="auto"/>
      </w:divBdr>
    </w:div>
    <w:div w:id="337124701">
      <w:bodyDiv w:val="1"/>
      <w:marLeft w:val="0"/>
      <w:marRight w:val="0"/>
      <w:marTop w:val="0"/>
      <w:marBottom w:val="0"/>
      <w:divBdr>
        <w:top w:val="none" w:sz="0" w:space="0" w:color="auto"/>
        <w:left w:val="none" w:sz="0" w:space="0" w:color="auto"/>
        <w:bottom w:val="none" w:sz="0" w:space="0" w:color="auto"/>
        <w:right w:val="none" w:sz="0" w:space="0" w:color="auto"/>
      </w:divBdr>
    </w:div>
    <w:div w:id="381905358">
      <w:bodyDiv w:val="1"/>
      <w:marLeft w:val="0"/>
      <w:marRight w:val="0"/>
      <w:marTop w:val="0"/>
      <w:marBottom w:val="0"/>
      <w:divBdr>
        <w:top w:val="none" w:sz="0" w:space="0" w:color="auto"/>
        <w:left w:val="none" w:sz="0" w:space="0" w:color="auto"/>
        <w:bottom w:val="none" w:sz="0" w:space="0" w:color="auto"/>
        <w:right w:val="none" w:sz="0" w:space="0" w:color="auto"/>
      </w:divBdr>
    </w:div>
    <w:div w:id="391583281">
      <w:bodyDiv w:val="1"/>
      <w:marLeft w:val="0"/>
      <w:marRight w:val="0"/>
      <w:marTop w:val="0"/>
      <w:marBottom w:val="0"/>
      <w:divBdr>
        <w:top w:val="none" w:sz="0" w:space="0" w:color="auto"/>
        <w:left w:val="none" w:sz="0" w:space="0" w:color="auto"/>
        <w:bottom w:val="none" w:sz="0" w:space="0" w:color="auto"/>
        <w:right w:val="none" w:sz="0" w:space="0" w:color="auto"/>
      </w:divBdr>
      <w:divsChild>
        <w:div w:id="1776245374">
          <w:marLeft w:val="0"/>
          <w:marRight w:val="0"/>
          <w:marTop w:val="0"/>
          <w:marBottom w:val="0"/>
          <w:divBdr>
            <w:top w:val="none" w:sz="0" w:space="0" w:color="auto"/>
            <w:left w:val="none" w:sz="0" w:space="0" w:color="auto"/>
            <w:bottom w:val="none" w:sz="0" w:space="0" w:color="auto"/>
            <w:right w:val="none" w:sz="0" w:space="0" w:color="auto"/>
          </w:divBdr>
        </w:div>
        <w:div w:id="1132752789">
          <w:marLeft w:val="0"/>
          <w:marRight w:val="0"/>
          <w:marTop w:val="0"/>
          <w:marBottom w:val="0"/>
          <w:divBdr>
            <w:top w:val="none" w:sz="0" w:space="0" w:color="auto"/>
            <w:left w:val="none" w:sz="0" w:space="0" w:color="auto"/>
            <w:bottom w:val="none" w:sz="0" w:space="0" w:color="auto"/>
            <w:right w:val="none" w:sz="0" w:space="0" w:color="auto"/>
          </w:divBdr>
        </w:div>
        <w:div w:id="1097486358">
          <w:marLeft w:val="0"/>
          <w:marRight w:val="0"/>
          <w:marTop w:val="0"/>
          <w:marBottom w:val="0"/>
          <w:divBdr>
            <w:top w:val="none" w:sz="0" w:space="0" w:color="auto"/>
            <w:left w:val="none" w:sz="0" w:space="0" w:color="auto"/>
            <w:bottom w:val="none" w:sz="0" w:space="0" w:color="auto"/>
            <w:right w:val="none" w:sz="0" w:space="0" w:color="auto"/>
          </w:divBdr>
        </w:div>
        <w:div w:id="252125960">
          <w:marLeft w:val="0"/>
          <w:marRight w:val="0"/>
          <w:marTop w:val="0"/>
          <w:marBottom w:val="0"/>
          <w:divBdr>
            <w:top w:val="none" w:sz="0" w:space="0" w:color="auto"/>
            <w:left w:val="none" w:sz="0" w:space="0" w:color="auto"/>
            <w:bottom w:val="none" w:sz="0" w:space="0" w:color="auto"/>
            <w:right w:val="none" w:sz="0" w:space="0" w:color="auto"/>
          </w:divBdr>
        </w:div>
        <w:div w:id="242109233">
          <w:marLeft w:val="0"/>
          <w:marRight w:val="0"/>
          <w:marTop w:val="0"/>
          <w:marBottom w:val="0"/>
          <w:divBdr>
            <w:top w:val="none" w:sz="0" w:space="0" w:color="auto"/>
            <w:left w:val="none" w:sz="0" w:space="0" w:color="auto"/>
            <w:bottom w:val="none" w:sz="0" w:space="0" w:color="auto"/>
            <w:right w:val="none" w:sz="0" w:space="0" w:color="auto"/>
          </w:divBdr>
        </w:div>
        <w:div w:id="895164985">
          <w:marLeft w:val="0"/>
          <w:marRight w:val="0"/>
          <w:marTop w:val="0"/>
          <w:marBottom w:val="0"/>
          <w:divBdr>
            <w:top w:val="none" w:sz="0" w:space="0" w:color="auto"/>
            <w:left w:val="none" w:sz="0" w:space="0" w:color="auto"/>
            <w:bottom w:val="none" w:sz="0" w:space="0" w:color="auto"/>
            <w:right w:val="none" w:sz="0" w:space="0" w:color="auto"/>
          </w:divBdr>
        </w:div>
        <w:div w:id="2104983401">
          <w:marLeft w:val="0"/>
          <w:marRight w:val="0"/>
          <w:marTop w:val="0"/>
          <w:marBottom w:val="0"/>
          <w:divBdr>
            <w:top w:val="none" w:sz="0" w:space="0" w:color="auto"/>
            <w:left w:val="none" w:sz="0" w:space="0" w:color="auto"/>
            <w:bottom w:val="none" w:sz="0" w:space="0" w:color="auto"/>
            <w:right w:val="none" w:sz="0" w:space="0" w:color="auto"/>
          </w:divBdr>
        </w:div>
        <w:div w:id="502162480">
          <w:marLeft w:val="0"/>
          <w:marRight w:val="0"/>
          <w:marTop w:val="0"/>
          <w:marBottom w:val="0"/>
          <w:divBdr>
            <w:top w:val="none" w:sz="0" w:space="0" w:color="auto"/>
            <w:left w:val="none" w:sz="0" w:space="0" w:color="auto"/>
            <w:bottom w:val="none" w:sz="0" w:space="0" w:color="auto"/>
            <w:right w:val="none" w:sz="0" w:space="0" w:color="auto"/>
          </w:divBdr>
        </w:div>
        <w:div w:id="1016614136">
          <w:marLeft w:val="0"/>
          <w:marRight w:val="0"/>
          <w:marTop w:val="0"/>
          <w:marBottom w:val="0"/>
          <w:divBdr>
            <w:top w:val="none" w:sz="0" w:space="0" w:color="auto"/>
            <w:left w:val="none" w:sz="0" w:space="0" w:color="auto"/>
            <w:bottom w:val="none" w:sz="0" w:space="0" w:color="auto"/>
            <w:right w:val="none" w:sz="0" w:space="0" w:color="auto"/>
          </w:divBdr>
        </w:div>
        <w:div w:id="1835949705">
          <w:marLeft w:val="0"/>
          <w:marRight w:val="0"/>
          <w:marTop w:val="0"/>
          <w:marBottom w:val="0"/>
          <w:divBdr>
            <w:top w:val="none" w:sz="0" w:space="0" w:color="auto"/>
            <w:left w:val="none" w:sz="0" w:space="0" w:color="auto"/>
            <w:bottom w:val="none" w:sz="0" w:space="0" w:color="auto"/>
            <w:right w:val="none" w:sz="0" w:space="0" w:color="auto"/>
          </w:divBdr>
        </w:div>
        <w:div w:id="1783452378">
          <w:marLeft w:val="0"/>
          <w:marRight w:val="0"/>
          <w:marTop w:val="0"/>
          <w:marBottom w:val="0"/>
          <w:divBdr>
            <w:top w:val="none" w:sz="0" w:space="0" w:color="auto"/>
            <w:left w:val="none" w:sz="0" w:space="0" w:color="auto"/>
            <w:bottom w:val="none" w:sz="0" w:space="0" w:color="auto"/>
            <w:right w:val="none" w:sz="0" w:space="0" w:color="auto"/>
          </w:divBdr>
        </w:div>
        <w:div w:id="54133014">
          <w:marLeft w:val="0"/>
          <w:marRight w:val="0"/>
          <w:marTop w:val="0"/>
          <w:marBottom w:val="0"/>
          <w:divBdr>
            <w:top w:val="none" w:sz="0" w:space="0" w:color="auto"/>
            <w:left w:val="none" w:sz="0" w:space="0" w:color="auto"/>
            <w:bottom w:val="none" w:sz="0" w:space="0" w:color="auto"/>
            <w:right w:val="none" w:sz="0" w:space="0" w:color="auto"/>
          </w:divBdr>
        </w:div>
        <w:div w:id="1065682806">
          <w:marLeft w:val="0"/>
          <w:marRight w:val="0"/>
          <w:marTop w:val="0"/>
          <w:marBottom w:val="0"/>
          <w:divBdr>
            <w:top w:val="none" w:sz="0" w:space="0" w:color="auto"/>
            <w:left w:val="none" w:sz="0" w:space="0" w:color="auto"/>
            <w:bottom w:val="none" w:sz="0" w:space="0" w:color="auto"/>
            <w:right w:val="none" w:sz="0" w:space="0" w:color="auto"/>
          </w:divBdr>
        </w:div>
        <w:div w:id="1303199160">
          <w:marLeft w:val="0"/>
          <w:marRight w:val="0"/>
          <w:marTop w:val="0"/>
          <w:marBottom w:val="0"/>
          <w:divBdr>
            <w:top w:val="none" w:sz="0" w:space="0" w:color="auto"/>
            <w:left w:val="none" w:sz="0" w:space="0" w:color="auto"/>
            <w:bottom w:val="none" w:sz="0" w:space="0" w:color="auto"/>
            <w:right w:val="none" w:sz="0" w:space="0" w:color="auto"/>
          </w:divBdr>
        </w:div>
        <w:div w:id="1616668807">
          <w:marLeft w:val="0"/>
          <w:marRight w:val="0"/>
          <w:marTop w:val="0"/>
          <w:marBottom w:val="0"/>
          <w:divBdr>
            <w:top w:val="none" w:sz="0" w:space="0" w:color="auto"/>
            <w:left w:val="none" w:sz="0" w:space="0" w:color="auto"/>
            <w:bottom w:val="none" w:sz="0" w:space="0" w:color="auto"/>
            <w:right w:val="none" w:sz="0" w:space="0" w:color="auto"/>
          </w:divBdr>
        </w:div>
        <w:div w:id="523596008">
          <w:marLeft w:val="0"/>
          <w:marRight w:val="0"/>
          <w:marTop w:val="0"/>
          <w:marBottom w:val="0"/>
          <w:divBdr>
            <w:top w:val="none" w:sz="0" w:space="0" w:color="auto"/>
            <w:left w:val="none" w:sz="0" w:space="0" w:color="auto"/>
            <w:bottom w:val="none" w:sz="0" w:space="0" w:color="auto"/>
            <w:right w:val="none" w:sz="0" w:space="0" w:color="auto"/>
          </w:divBdr>
        </w:div>
        <w:div w:id="300618245">
          <w:marLeft w:val="0"/>
          <w:marRight w:val="0"/>
          <w:marTop w:val="0"/>
          <w:marBottom w:val="0"/>
          <w:divBdr>
            <w:top w:val="none" w:sz="0" w:space="0" w:color="auto"/>
            <w:left w:val="none" w:sz="0" w:space="0" w:color="auto"/>
            <w:bottom w:val="none" w:sz="0" w:space="0" w:color="auto"/>
            <w:right w:val="none" w:sz="0" w:space="0" w:color="auto"/>
          </w:divBdr>
        </w:div>
        <w:div w:id="1558930698">
          <w:marLeft w:val="0"/>
          <w:marRight w:val="0"/>
          <w:marTop w:val="0"/>
          <w:marBottom w:val="0"/>
          <w:divBdr>
            <w:top w:val="none" w:sz="0" w:space="0" w:color="auto"/>
            <w:left w:val="none" w:sz="0" w:space="0" w:color="auto"/>
            <w:bottom w:val="none" w:sz="0" w:space="0" w:color="auto"/>
            <w:right w:val="none" w:sz="0" w:space="0" w:color="auto"/>
          </w:divBdr>
        </w:div>
        <w:div w:id="1527713574">
          <w:marLeft w:val="0"/>
          <w:marRight w:val="0"/>
          <w:marTop w:val="0"/>
          <w:marBottom w:val="0"/>
          <w:divBdr>
            <w:top w:val="none" w:sz="0" w:space="0" w:color="auto"/>
            <w:left w:val="none" w:sz="0" w:space="0" w:color="auto"/>
            <w:bottom w:val="none" w:sz="0" w:space="0" w:color="auto"/>
            <w:right w:val="none" w:sz="0" w:space="0" w:color="auto"/>
          </w:divBdr>
        </w:div>
        <w:div w:id="605696016">
          <w:marLeft w:val="0"/>
          <w:marRight w:val="0"/>
          <w:marTop w:val="0"/>
          <w:marBottom w:val="0"/>
          <w:divBdr>
            <w:top w:val="none" w:sz="0" w:space="0" w:color="auto"/>
            <w:left w:val="none" w:sz="0" w:space="0" w:color="auto"/>
            <w:bottom w:val="none" w:sz="0" w:space="0" w:color="auto"/>
            <w:right w:val="none" w:sz="0" w:space="0" w:color="auto"/>
          </w:divBdr>
        </w:div>
        <w:div w:id="2018537601">
          <w:marLeft w:val="0"/>
          <w:marRight w:val="0"/>
          <w:marTop w:val="0"/>
          <w:marBottom w:val="0"/>
          <w:divBdr>
            <w:top w:val="none" w:sz="0" w:space="0" w:color="auto"/>
            <w:left w:val="none" w:sz="0" w:space="0" w:color="auto"/>
            <w:bottom w:val="none" w:sz="0" w:space="0" w:color="auto"/>
            <w:right w:val="none" w:sz="0" w:space="0" w:color="auto"/>
          </w:divBdr>
        </w:div>
        <w:div w:id="932975391">
          <w:marLeft w:val="0"/>
          <w:marRight w:val="0"/>
          <w:marTop w:val="0"/>
          <w:marBottom w:val="0"/>
          <w:divBdr>
            <w:top w:val="none" w:sz="0" w:space="0" w:color="auto"/>
            <w:left w:val="none" w:sz="0" w:space="0" w:color="auto"/>
            <w:bottom w:val="none" w:sz="0" w:space="0" w:color="auto"/>
            <w:right w:val="none" w:sz="0" w:space="0" w:color="auto"/>
          </w:divBdr>
        </w:div>
        <w:div w:id="304244434">
          <w:marLeft w:val="0"/>
          <w:marRight w:val="0"/>
          <w:marTop w:val="0"/>
          <w:marBottom w:val="0"/>
          <w:divBdr>
            <w:top w:val="none" w:sz="0" w:space="0" w:color="auto"/>
            <w:left w:val="none" w:sz="0" w:space="0" w:color="auto"/>
            <w:bottom w:val="none" w:sz="0" w:space="0" w:color="auto"/>
            <w:right w:val="none" w:sz="0" w:space="0" w:color="auto"/>
          </w:divBdr>
        </w:div>
        <w:div w:id="701591261">
          <w:marLeft w:val="0"/>
          <w:marRight w:val="0"/>
          <w:marTop w:val="0"/>
          <w:marBottom w:val="0"/>
          <w:divBdr>
            <w:top w:val="none" w:sz="0" w:space="0" w:color="auto"/>
            <w:left w:val="none" w:sz="0" w:space="0" w:color="auto"/>
            <w:bottom w:val="none" w:sz="0" w:space="0" w:color="auto"/>
            <w:right w:val="none" w:sz="0" w:space="0" w:color="auto"/>
          </w:divBdr>
        </w:div>
        <w:div w:id="1294991449">
          <w:marLeft w:val="0"/>
          <w:marRight w:val="0"/>
          <w:marTop w:val="0"/>
          <w:marBottom w:val="0"/>
          <w:divBdr>
            <w:top w:val="none" w:sz="0" w:space="0" w:color="auto"/>
            <w:left w:val="none" w:sz="0" w:space="0" w:color="auto"/>
            <w:bottom w:val="none" w:sz="0" w:space="0" w:color="auto"/>
            <w:right w:val="none" w:sz="0" w:space="0" w:color="auto"/>
          </w:divBdr>
        </w:div>
        <w:div w:id="1602377575">
          <w:marLeft w:val="0"/>
          <w:marRight w:val="0"/>
          <w:marTop w:val="0"/>
          <w:marBottom w:val="0"/>
          <w:divBdr>
            <w:top w:val="none" w:sz="0" w:space="0" w:color="auto"/>
            <w:left w:val="none" w:sz="0" w:space="0" w:color="auto"/>
            <w:bottom w:val="none" w:sz="0" w:space="0" w:color="auto"/>
            <w:right w:val="none" w:sz="0" w:space="0" w:color="auto"/>
          </w:divBdr>
        </w:div>
        <w:div w:id="691298034">
          <w:marLeft w:val="0"/>
          <w:marRight w:val="0"/>
          <w:marTop w:val="0"/>
          <w:marBottom w:val="0"/>
          <w:divBdr>
            <w:top w:val="none" w:sz="0" w:space="0" w:color="auto"/>
            <w:left w:val="none" w:sz="0" w:space="0" w:color="auto"/>
            <w:bottom w:val="none" w:sz="0" w:space="0" w:color="auto"/>
            <w:right w:val="none" w:sz="0" w:space="0" w:color="auto"/>
          </w:divBdr>
        </w:div>
        <w:div w:id="428431619">
          <w:marLeft w:val="0"/>
          <w:marRight w:val="0"/>
          <w:marTop w:val="0"/>
          <w:marBottom w:val="0"/>
          <w:divBdr>
            <w:top w:val="none" w:sz="0" w:space="0" w:color="auto"/>
            <w:left w:val="none" w:sz="0" w:space="0" w:color="auto"/>
            <w:bottom w:val="none" w:sz="0" w:space="0" w:color="auto"/>
            <w:right w:val="none" w:sz="0" w:space="0" w:color="auto"/>
          </w:divBdr>
        </w:div>
        <w:div w:id="2083600028">
          <w:marLeft w:val="0"/>
          <w:marRight w:val="0"/>
          <w:marTop w:val="0"/>
          <w:marBottom w:val="0"/>
          <w:divBdr>
            <w:top w:val="none" w:sz="0" w:space="0" w:color="auto"/>
            <w:left w:val="none" w:sz="0" w:space="0" w:color="auto"/>
            <w:bottom w:val="none" w:sz="0" w:space="0" w:color="auto"/>
            <w:right w:val="none" w:sz="0" w:space="0" w:color="auto"/>
          </w:divBdr>
        </w:div>
        <w:div w:id="220023851">
          <w:marLeft w:val="0"/>
          <w:marRight w:val="0"/>
          <w:marTop w:val="0"/>
          <w:marBottom w:val="0"/>
          <w:divBdr>
            <w:top w:val="none" w:sz="0" w:space="0" w:color="auto"/>
            <w:left w:val="none" w:sz="0" w:space="0" w:color="auto"/>
            <w:bottom w:val="none" w:sz="0" w:space="0" w:color="auto"/>
            <w:right w:val="none" w:sz="0" w:space="0" w:color="auto"/>
          </w:divBdr>
        </w:div>
        <w:div w:id="492381088">
          <w:marLeft w:val="0"/>
          <w:marRight w:val="0"/>
          <w:marTop w:val="0"/>
          <w:marBottom w:val="0"/>
          <w:divBdr>
            <w:top w:val="none" w:sz="0" w:space="0" w:color="auto"/>
            <w:left w:val="none" w:sz="0" w:space="0" w:color="auto"/>
            <w:bottom w:val="none" w:sz="0" w:space="0" w:color="auto"/>
            <w:right w:val="none" w:sz="0" w:space="0" w:color="auto"/>
          </w:divBdr>
        </w:div>
        <w:div w:id="1385913924">
          <w:marLeft w:val="0"/>
          <w:marRight w:val="0"/>
          <w:marTop w:val="0"/>
          <w:marBottom w:val="0"/>
          <w:divBdr>
            <w:top w:val="none" w:sz="0" w:space="0" w:color="auto"/>
            <w:left w:val="none" w:sz="0" w:space="0" w:color="auto"/>
            <w:bottom w:val="none" w:sz="0" w:space="0" w:color="auto"/>
            <w:right w:val="none" w:sz="0" w:space="0" w:color="auto"/>
          </w:divBdr>
        </w:div>
        <w:div w:id="1925332463">
          <w:marLeft w:val="0"/>
          <w:marRight w:val="0"/>
          <w:marTop w:val="0"/>
          <w:marBottom w:val="0"/>
          <w:divBdr>
            <w:top w:val="none" w:sz="0" w:space="0" w:color="auto"/>
            <w:left w:val="none" w:sz="0" w:space="0" w:color="auto"/>
            <w:bottom w:val="none" w:sz="0" w:space="0" w:color="auto"/>
            <w:right w:val="none" w:sz="0" w:space="0" w:color="auto"/>
          </w:divBdr>
        </w:div>
        <w:div w:id="618070127">
          <w:marLeft w:val="0"/>
          <w:marRight w:val="0"/>
          <w:marTop w:val="0"/>
          <w:marBottom w:val="0"/>
          <w:divBdr>
            <w:top w:val="none" w:sz="0" w:space="0" w:color="auto"/>
            <w:left w:val="none" w:sz="0" w:space="0" w:color="auto"/>
            <w:bottom w:val="none" w:sz="0" w:space="0" w:color="auto"/>
            <w:right w:val="none" w:sz="0" w:space="0" w:color="auto"/>
          </w:divBdr>
        </w:div>
        <w:div w:id="761150406">
          <w:marLeft w:val="0"/>
          <w:marRight w:val="0"/>
          <w:marTop w:val="0"/>
          <w:marBottom w:val="0"/>
          <w:divBdr>
            <w:top w:val="none" w:sz="0" w:space="0" w:color="auto"/>
            <w:left w:val="none" w:sz="0" w:space="0" w:color="auto"/>
            <w:bottom w:val="none" w:sz="0" w:space="0" w:color="auto"/>
            <w:right w:val="none" w:sz="0" w:space="0" w:color="auto"/>
          </w:divBdr>
        </w:div>
        <w:div w:id="591160264">
          <w:marLeft w:val="0"/>
          <w:marRight w:val="0"/>
          <w:marTop w:val="0"/>
          <w:marBottom w:val="0"/>
          <w:divBdr>
            <w:top w:val="none" w:sz="0" w:space="0" w:color="auto"/>
            <w:left w:val="none" w:sz="0" w:space="0" w:color="auto"/>
            <w:bottom w:val="none" w:sz="0" w:space="0" w:color="auto"/>
            <w:right w:val="none" w:sz="0" w:space="0" w:color="auto"/>
          </w:divBdr>
        </w:div>
        <w:div w:id="70323774">
          <w:marLeft w:val="0"/>
          <w:marRight w:val="0"/>
          <w:marTop w:val="0"/>
          <w:marBottom w:val="0"/>
          <w:divBdr>
            <w:top w:val="none" w:sz="0" w:space="0" w:color="auto"/>
            <w:left w:val="none" w:sz="0" w:space="0" w:color="auto"/>
            <w:bottom w:val="none" w:sz="0" w:space="0" w:color="auto"/>
            <w:right w:val="none" w:sz="0" w:space="0" w:color="auto"/>
          </w:divBdr>
        </w:div>
        <w:div w:id="1944996764">
          <w:marLeft w:val="0"/>
          <w:marRight w:val="0"/>
          <w:marTop w:val="0"/>
          <w:marBottom w:val="0"/>
          <w:divBdr>
            <w:top w:val="none" w:sz="0" w:space="0" w:color="auto"/>
            <w:left w:val="none" w:sz="0" w:space="0" w:color="auto"/>
            <w:bottom w:val="none" w:sz="0" w:space="0" w:color="auto"/>
            <w:right w:val="none" w:sz="0" w:space="0" w:color="auto"/>
          </w:divBdr>
        </w:div>
        <w:div w:id="1176194400">
          <w:marLeft w:val="0"/>
          <w:marRight w:val="0"/>
          <w:marTop w:val="0"/>
          <w:marBottom w:val="0"/>
          <w:divBdr>
            <w:top w:val="none" w:sz="0" w:space="0" w:color="auto"/>
            <w:left w:val="none" w:sz="0" w:space="0" w:color="auto"/>
            <w:bottom w:val="none" w:sz="0" w:space="0" w:color="auto"/>
            <w:right w:val="none" w:sz="0" w:space="0" w:color="auto"/>
          </w:divBdr>
        </w:div>
        <w:div w:id="2007971358">
          <w:marLeft w:val="0"/>
          <w:marRight w:val="0"/>
          <w:marTop w:val="0"/>
          <w:marBottom w:val="0"/>
          <w:divBdr>
            <w:top w:val="none" w:sz="0" w:space="0" w:color="auto"/>
            <w:left w:val="none" w:sz="0" w:space="0" w:color="auto"/>
            <w:bottom w:val="none" w:sz="0" w:space="0" w:color="auto"/>
            <w:right w:val="none" w:sz="0" w:space="0" w:color="auto"/>
          </w:divBdr>
        </w:div>
        <w:div w:id="1123962100">
          <w:marLeft w:val="0"/>
          <w:marRight w:val="0"/>
          <w:marTop w:val="0"/>
          <w:marBottom w:val="0"/>
          <w:divBdr>
            <w:top w:val="none" w:sz="0" w:space="0" w:color="auto"/>
            <w:left w:val="none" w:sz="0" w:space="0" w:color="auto"/>
            <w:bottom w:val="none" w:sz="0" w:space="0" w:color="auto"/>
            <w:right w:val="none" w:sz="0" w:space="0" w:color="auto"/>
          </w:divBdr>
        </w:div>
        <w:div w:id="1486627797">
          <w:marLeft w:val="0"/>
          <w:marRight w:val="0"/>
          <w:marTop w:val="0"/>
          <w:marBottom w:val="0"/>
          <w:divBdr>
            <w:top w:val="none" w:sz="0" w:space="0" w:color="auto"/>
            <w:left w:val="none" w:sz="0" w:space="0" w:color="auto"/>
            <w:bottom w:val="none" w:sz="0" w:space="0" w:color="auto"/>
            <w:right w:val="none" w:sz="0" w:space="0" w:color="auto"/>
          </w:divBdr>
        </w:div>
        <w:div w:id="974408256">
          <w:marLeft w:val="0"/>
          <w:marRight w:val="0"/>
          <w:marTop w:val="0"/>
          <w:marBottom w:val="0"/>
          <w:divBdr>
            <w:top w:val="none" w:sz="0" w:space="0" w:color="auto"/>
            <w:left w:val="none" w:sz="0" w:space="0" w:color="auto"/>
            <w:bottom w:val="none" w:sz="0" w:space="0" w:color="auto"/>
            <w:right w:val="none" w:sz="0" w:space="0" w:color="auto"/>
          </w:divBdr>
        </w:div>
        <w:div w:id="128255629">
          <w:marLeft w:val="0"/>
          <w:marRight w:val="0"/>
          <w:marTop w:val="0"/>
          <w:marBottom w:val="0"/>
          <w:divBdr>
            <w:top w:val="none" w:sz="0" w:space="0" w:color="auto"/>
            <w:left w:val="none" w:sz="0" w:space="0" w:color="auto"/>
            <w:bottom w:val="none" w:sz="0" w:space="0" w:color="auto"/>
            <w:right w:val="none" w:sz="0" w:space="0" w:color="auto"/>
          </w:divBdr>
        </w:div>
        <w:div w:id="1366521314">
          <w:marLeft w:val="0"/>
          <w:marRight w:val="0"/>
          <w:marTop w:val="0"/>
          <w:marBottom w:val="0"/>
          <w:divBdr>
            <w:top w:val="none" w:sz="0" w:space="0" w:color="auto"/>
            <w:left w:val="none" w:sz="0" w:space="0" w:color="auto"/>
            <w:bottom w:val="none" w:sz="0" w:space="0" w:color="auto"/>
            <w:right w:val="none" w:sz="0" w:space="0" w:color="auto"/>
          </w:divBdr>
        </w:div>
        <w:div w:id="2088646643">
          <w:marLeft w:val="0"/>
          <w:marRight w:val="0"/>
          <w:marTop w:val="0"/>
          <w:marBottom w:val="0"/>
          <w:divBdr>
            <w:top w:val="none" w:sz="0" w:space="0" w:color="auto"/>
            <w:left w:val="none" w:sz="0" w:space="0" w:color="auto"/>
            <w:bottom w:val="none" w:sz="0" w:space="0" w:color="auto"/>
            <w:right w:val="none" w:sz="0" w:space="0" w:color="auto"/>
          </w:divBdr>
        </w:div>
        <w:div w:id="244730566">
          <w:marLeft w:val="0"/>
          <w:marRight w:val="0"/>
          <w:marTop w:val="0"/>
          <w:marBottom w:val="0"/>
          <w:divBdr>
            <w:top w:val="none" w:sz="0" w:space="0" w:color="auto"/>
            <w:left w:val="none" w:sz="0" w:space="0" w:color="auto"/>
            <w:bottom w:val="none" w:sz="0" w:space="0" w:color="auto"/>
            <w:right w:val="none" w:sz="0" w:space="0" w:color="auto"/>
          </w:divBdr>
        </w:div>
        <w:div w:id="735738221">
          <w:marLeft w:val="0"/>
          <w:marRight w:val="0"/>
          <w:marTop w:val="0"/>
          <w:marBottom w:val="0"/>
          <w:divBdr>
            <w:top w:val="none" w:sz="0" w:space="0" w:color="auto"/>
            <w:left w:val="none" w:sz="0" w:space="0" w:color="auto"/>
            <w:bottom w:val="none" w:sz="0" w:space="0" w:color="auto"/>
            <w:right w:val="none" w:sz="0" w:space="0" w:color="auto"/>
          </w:divBdr>
        </w:div>
        <w:div w:id="2090418991">
          <w:marLeft w:val="0"/>
          <w:marRight w:val="0"/>
          <w:marTop w:val="0"/>
          <w:marBottom w:val="0"/>
          <w:divBdr>
            <w:top w:val="none" w:sz="0" w:space="0" w:color="auto"/>
            <w:left w:val="none" w:sz="0" w:space="0" w:color="auto"/>
            <w:bottom w:val="none" w:sz="0" w:space="0" w:color="auto"/>
            <w:right w:val="none" w:sz="0" w:space="0" w:color="auto"/>
          </w:divBdr>
        </w:div>
        <w:div w:id="1807238374">
          <w:marLeft w:val="0"/>
          <w:marRight w:val="0"/>
          <w:marTop w:val="0"/>
          <w:marBottom w:val="0"/>
          <w:divBdr>
            <w:top w:val="none" w:sz="0" w:space="0" w:color="auto"/>
            <w:left w:val="none" w:sz="0" w:space="0" w:color="auto"/>
            <w:bottom w:val="none" w:sz="0" w:space="0" w:color="auto"/>
            <w:right w:val="none" w:sz="0" w:space="0" w:color="auto"/>
          </w:divBdr>
        </w:div>
        <w:div w:id="1427964970">
          <w:marLeft w:val="0"/>
          <w:marRight w:val="0"/>
          <w:marTop w:val="0"/>
          <w:marBottom w:val="0"/>
          <w:divBdr>
            <w:top w:val="none" w:sz="0" w:space="0" w:color="auto"/>
            <w:left w:val="none" w:sz="0" w:space="0" w:color="auto"/>
            <w:bottom w:val="none" w:sz="0" w:space="0" w:color="auto"/>
            <w:right w:val="none" w:sz="0" w:space="0" w:color="auto"/>
          </w:divBdr>
        </w:div>
        <w:div w:id="952443834">
          <w:marLeft w:val="0"/>
          <w:marRight w:val="0"/>
          <w:marTop w:val="0"/>
          <w:marBottom w:val="0"/>
          <w:divBdr>
            <w:top w:val="none" w:sz="0" w:space="0" w:color="auto"/>
            <w:left w:val="none" w:sz="0" w:space="0" w:color="auto"/>
            <w:bottom w:val="none" w:sz="0" w:space="0" w:color="auto"/>
            <w:right w:val="none" w:sz="0" w:space="0" w:color="auto"/>
          </w:divBdr>
        </w:div>
        <w:div w:id="1017149197">
          <w:marLeft w:val="0"/>
          <w:marRight w:val="0"/>
          <w:marTop w:val="0"/>
          <w:marBottom w:val="0"/>
          <w:divBdr>
            <w:top w:val="none" w:sz="0" w:space="0" w:color="auto"/>
            <w:left w:val="none" w:sz="0" w:space="0" w:color="auto"/>
            <w:bottom w:val="none" w:sz="0" w:space="0" w:color="auto"/>
            <w:right w:val="none" w:sz="0" w:space="0" w:color="auto"/>
          </w:divBdr>
        </w:div>
        <w:div w:id="1583098329">
          <w:marLeft w:val="0"/>
          <w:marRight w:val="0"/>
          <w:marTop w:val="0"/>
          <w:marBottom w:val="0"/>
          <w:divBdr>
            <w:top w:val="none" w:sz="0" w:space="0" w:color="auto"/>
            <w:left w:val="none" w:sz="0" w:space="0" w:color="auto"/>
            <w:bottom w:val="none" w:sz="0" w:space="0" w:color="auto"/>
            <w:right w:val="none" w:sz="0" w:space="0" w:color="auto"/>
          </w:divBdr>
        </w:div>
        <w:div w:id="2053113163">
          <w:marLeft w:val="0"/>
          <w:marRight w:val="0"/>
          <w:marTop w:val="0"/>
          <w:marBottom w:val="0"/>
          <w:divBdr>
            <w:top w:val="none" w:sz="0" w:space="0" w:color="auto"/>
            <w:left w:val="none" w:sz="0" w:space="0" w:color="auto"/>
            <w:bottom w:val="none" w:sz="0" w:space="0" w:color="auto"/>
            <w:right w:val="none" w:sz="0" w:space="0" w:color="auto"/>
          </w:divBdr>
        </w:div>
        <w:div w:id="219366244">
          <w:marLeft w:val="0"/>
          <w:marRight w:val="0"/>
          <w:marTop w:val="0"/>
          <w:marBottom w:val="0"/>
          <w:divBdr>
            <w:top w:val="none" w:sz="0" w:space="0" w:color="auto"/>
            <w:left w:val="none" w:sz="0" w:space="0" w:color="auto"/>
            <w:bottom w:val="none" w:sz="0" w:space="0" w:color="auto"/>
            <w:right w:val="none" w:sz="0" w:space="0" w:color="auto"/>
          </w:divBdr>
        </w:div>
        <w:div w:id="1639146076">
          <w:marLeft w:val="0"/>
          <w:marRight w:val="0"/>
          <w:marTop w:val="0"/>
          <w:marBottom w:val="0"/>
          <w:divBdr>
            <w:top w:val="none" w:sz="0" w:space="0" w:color="auto"/>
            <w:left w:val="none" w:sz="0" w:space="0" w:color="auto"/>
            <w:bottom w:val="none" w:sz="0" w:space="0" w:color="auto"/>
            <w:right w:val="none" w:sz="0" w:space="0" w:color="auto"/>
          </w:divBdr>
        </w:div>
        <w:div w:id="107310954">
          <w:marLeft w:val="0"/>
          <w:marRight w:val="0"/>
          <w:marTop w:val="0"/>
          <w:marBottom w:val="0"/>
          <w:divBdr>
            <w:top w:val="none" w:sz="0" w:space="0" w:color="auto"/>
            <w:left w:val="none" w:sz="0" w:space="0" w:color="auto"/>
            <w:bottom w:val="none" w:sz="0" w:space="0" w:color="auto"/>
            <w:right w:val="none" w:sz="0" w:space="0" w:color="auto"/>
          </w:divBdr>
        </w:div>
        <w:div w:id="1595478723">
          <w:marLeft w:val="0"/>
          <w:marRight w:val="0"/>
          <w:marTop w:val="0"/>
          <w:marBottom w:val="0"/>
          <w:divBdr>
            <w:top w:val="none" w:sz="0" w:space="0" w:color="auto"/>
            <w:left w:val="none" w:sz="0" w:space="0" w:color="auto"/>
            <w:bottom w:val="none" w:sz="0" w:space="0" w:color="auto"/>
            <w:right w:val="none" w:sz="0" w:space="0" w:color="auto"/>
          </w:divBdr>
        </w:div>
        <w:div w:id="1604679776">
          <w:marLeft w:val="0"/>
          <w:marRight w:val="0"/>
          <w:marTop w:val="0"/>
          <w:marBottom w:val="0"/>
          <w:divBdr>
            <w:top w:val="none" w:sz="0" w:space="0" w:color="auto"/>
            <w:left w:val="none" w:sz="0" w:space="0" w:color="auto"/>
            <w:bottom w:val="none" w:sz="0" w:space="0" w:color="auto"/>
            <w:right w:val="none" w:sz="0" w:space="0" w:color="auto"/>
          </w:divBdr>
        </w:div>
        <w:div w:id="566692384">
          <w:marLeft w:val="0"/>
          <w:marRight w:val="0"/>
          <w:marTop w:val="0"/>
          <w:marBottom w:val="0"/>
          <w:divBdr>
            <w:top w:val="none" w:sz="0" w:space="0" w:color="auto"/>
            <w:left w:val="none" w:sz="0" w:space="0" w:color="auto"/>
            <w:bottom w:val="none" w:sz="0" w:space="0" w:color="auto"/>
            <w:right w:val="none" w:sz="0" w:space="0" w:color="auto"/>
          </w:divBdr>
        </w:div>
        <w:div w:id="1899314827">
          <w:marLeft w:val="0"/>
          <w:marRight w:val="0"/>
          <w:marTop w:val="0"/>
          <w:marBottom w:val="0"/>
          <w:divBdr>
            <w:top w:val="none" w:sz="0" w:space="0" w:color="auto"/>
            <w:left w:val="none" w:sz="0" w:space="0" w:color="auto"/>
            <w:bottom w:val="none" w:sz="0" w:space="0" w:color="auto"/>
            <w:right w:val="none" w:sz="0" w:space="0" w:color="auto"/>
          </w:divBdr>
        </w:div>
        <w:div w:id="44917466">
          <w:marLeft w:val="0"/>
          <w:marRight w:val="0"/>
          <w:marTop w:val="0"/>
          <w:marBottom w:val="0"/>
          <w:divBdr>
            <w:top w:val="none" w:sz="0" w:space="0" w:color="auto"/>
            <w:left w:val="none" w:sz="0" w:space="0" w:color="auto"/>
            <w:bottom w:val="none" w:sz="0" w:space="0" w:color="auto"/>
            <w:right w:val="none" w:sz="0" w:space="0" w:color="auto"/>
          </w:divBdr>
        </w:div>
        <w:div w:id="1814177606">
          <w:marLeft w:val="0"/>
          <w:marRight w:val="0"/>
          <w:marTop w:val="0"/>
          <w:marBottom w:val="0"/>
          <w:divBdr>
            <w:top w:val="none" w:sz="0" w:space="0" w:color="auto"/>
            <w:left w:val="none" w:sz="0" w:space="0" w:color="auto"/>
            <w:bottom w:val="none" w:sz="0" w:space="0" w:color="auto"/>
            <w:right w:val="none" w:sz="0" w:space="0" w:color="auto"/>
          </w:divBdr>
        </w:div>
        <w:div w:id="1122651023">
          <w:marLeft w:val="0"/>
          <w:marRight w:val="0"/>
          <w:marTop w:val="0"/>
          <w:marBottom w:val="0"/>
          <w:divBdr>
            <w:top w:val="none" w:sz="0" w:space="0" w:color="auto"/>
            <w:left w:val="none" w:sz="0" w:space="0" w:color="auto"/>
            <w:bottom w:val="none" w:sz="0" w:space="0" w:color="auto"/>
            <w:right w:val="none" w:sz="0" w:space="0" w:color="auto"/>
          </w:divBdr>
        </w:div>
        <w:div w:id="1172531999">
          <w:marLeft w:val="0"/>
          <w:marRight w:val="0"/>
          <w:marTop w:val="0"/>
          <w:marBottom w:val="0"/>
          <w:divBdr>
            <w:top w:val="none" w:sz="0" w:space="0" w:color="auto"/>
            <w:left w:val="none" w:sz="0" w:space="0" w:color="auto"/>
            <w:bottom w:val="none" w:sz="0" w:space="0" w:color="auto"/>
            <w:right w:val="none" w:sz="0" w:space="0" w:color="auto"/>
          </w:divBdr>
        </w:div>
        <w:div w:id="679477306">
          <w:marLeft w:val="0"/>
          <w:marRight w:val="0"/>
          <w:marTop w:val="0"/>
          <w:marBottom w:val="0"/>
          <w:divBdr>
            <w:top w:val="none" w:sz="0" w:space="0" w:color="auto"/>
            <w:left w:val="none" w:sz="0" w:space="0" w:color="auto"/>
            <w:bottom w:val="none" w:sz="0" w:space="0" w:color="auto"/>
            <w:right w:val="none" w:sz="0" w:space="0" w:color="auto"/>
          </w:divBdr>
        </w:div>
        <w:div w:id="776560580">
          <w:marLeft w:val="0"/>
          <w:marRight w:val="0"/>
          <w:marTop w:val="0"/>
          <w:marBottom w:val="0"/>
          <w:divBdr>
            <w:top w:val="none" w:sz="0" w:space="0" w:color="auto"/>
            <w:left w:val="none" w:sz="0" w:space="0" w:color="auto"/>
            <w:bottom w:val="none" w:sz="0" w:space="0" w:color="auto"/>
            <w:right w:val="none" w:sz="0" w:space="0" w:color="auto"/>
          </w:divBdr>
        </w:div>
        <w:div w:id="1960798087">
          <w:marLeft w:val="0"/>
          <w:marRight w:val="0"/>
          <w:marTop w:val="0"/>
          <w:marBottom w:val="0"/>
          <w:divBdr>
            <w:top w:val="none" w:sz="0" w:space="0" w:color="auto"/>
            <w:left w:val="none" w:sz="0" w:space="0" w:color="auto"/>
            <w:bottom w:val="none" w:sz="0" w:space="0" w:color="auto"/>
            <w:right w:val="none" w:sz="0" w:space="0" w:color="auto"/>
          </w:divBdr>
        </w:div>
        <w:div w:id="1065302999">
          <w:marLeft w:val="0"/>
          <w:marRight w:val="0"/>
          <w:marTop w:val="0"/>
          <w:marBottom w:val="0"/>
          <w:divBdr>
            <w:top w:val="none" w:sz="0" w:space="0" w:color="auto"/>
            <w:left w:val="none" w:sz="0" w:space="0" w:color="auto"/>
            <w:bottom w:val="none" w:sz="0" w:space="0" w:color="auto"/>
            <w:right w:val="none" w:sz="0" w:space="0" w:color="auto"/>
          </w:divBdr>
        </w:div>
        <w:div w:id="1033380891">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522980339">
          <w:marLeft w:val="0"/>
          <w:marRight w:val="0"/>
          <w:marTop w:val="0"/>
          <w:marBottom w:val="0"/>
          <w:divBdr>
            <w:top w:val="none" w:sz="0" w:space="0" w:color="auto"/>
            <w:left w:val="none" w:sz="0" w:space="0" w:color="auto"/>
            <w:bottom w:val="none" w:sz="0" w:space="0" w:color="auto"/>
            <w:right w:val="none" w:sz="0" w:space="0" w:color="auto"/>
          </w:divBdr>
        </w:div>
        <w:div w:id="1654480746">
          <w:marLeft w:val="0"/>
          <w:marRight w:val="0"/>
          <w:marTop w:val="0"/>
          <w:marBottom w:val="0"/>
          <w:divBdr>
            <w:top w:val="none" w:sz="0" w:space="0" w:color="auto"/>
            <w:left w:val="none" w:sz="0" w:space="0" w:color="auto"/>
            <w:bottom w:val="none" w:sz="0" w:space="0" w:color="auto"/>
            <w:right w:val="none" w:sz="0" w:space="0" w:color="auto"/>
          </w:divBdr>
        </w:div>
        <w:div w:id="2053188254">
          <w:marLeft w:val="0"/>
          <w:marRight w:val="0"/>
          <w:marTop w:val="0"/>
          <w:marBottom w:val="0"/>
          <w:divBdr>
            <w:top w:val="none" w:sz="0" w:space="0" w:color="auto"/>
            <w:left w:val="none" w:sz="0" w:space="0" w:color="auto"/>
            <w:bottom w:val="none" w:sz="0" w:space="0" w:color="auto"/>
            <w:right w:val="none" w:sz="0" w:space="0" w:color="auto"/>
          </w:divBdr>
        </w:div>
        <w:div w:id="357511699">
          <w:marLeft w:val="0"/>
          <w:marRight w:val="0"/>
          <w:marTop w:val="0"/>
          <w:marBottom w:val="0"/>
          <w:divBdr>
            <w:top w:val="none" w:sz="0" w:space="0" w:color="auto"/>
            <w:left w:val="none" w:sz="0" w:space="0" w:color="auto"/>
            <w:bottom w:val="none" w:sz="0" w:space="0" w:color="auto"/>
            <w:right w:val="none" w:sz="0" w:space="0" w:color="auto"/>
          </w:divBdr>
        </w:div>
        <w:div w:id="461729544">
          <w:marLeft w:val="0"/>
          <w:marRight w:val="0"/>
          <w:marTop w:val="0"/>
          <w:marBottom w:val="0"/>
          <w:divBdr>
            <w:top w:val="none" w:sz="0" w:space="0" w:color="auto"/>
            <w:left w:val="none" w:sz="0" w:space="0" w:color="auto"/>
            <w:bottom w:val="none" w:sz="0" w:space="0" w:color="auto"/>
            <w:right w:val="none" w:sz="0" w:space="0" w:color="auto"/>
          </w:divBdr>
        </w:div>
        <w:div w:id="963654174">
          <w:marLeft w:val="0"/>
          <w:marRight w:val="0"/>
          <w:marTop w:val="0"/>
          <w:marBottom w:val="0"/>
          <w:divBdr>
            <w:top w:val="none" w:sz="0" w:space="0" w:color="auto"/>
            <w:left w:val="none" w:sz="0" w:space="0" w:color="auto"/>
            <w:bottom w:val="none" w:sz="0" w:space="0" w:color="auto"/>
            <w:right w:val="none" w:sz="0" w:space="0" w:color="auto"/>
          </w:divBdr>
        </w:div>
        <w:div w:id="1242065746">
          <w:marLeft w:val="0"/>
          <w:marRight w:val="0"/>
          <w:marTop w:val="0"/>
          <w:marBottom w:val="0"/>
          <w:divBdr>
            <w:top w:val="none" w:sz="0" w:space="0" w:color="auto"/>
            <w:left w:val="none" w:sz="0" w:space="0" w:color="auto"/>
            <w:bottom w:val="none" w:sz="0" w:space="0" w:color="auto"/>
            <w:right w:val="none" w:sz="0" w:space="0" w:color="auto"/>
          </w:divBdr>
        </w:div>
        <w:div w:id="1261912439">
          <w:marLeft w:val="0"/>
          <w:marRight w:val="0"/>
          <w:marTop w:val="0"/>
          <w:marBottom w:val="0"/>
          <w:divBdr>
            <w:top w:val="none" w:sz="0" w:space="0" w:color="auto"/>
            <w:left w:val="none" w:sz="0" w:space="0" w:color="auto"/>
            <w:bottom w:val="none" w:sz="0" w:space="0" w:color="auto"/>
            <w:right w:val="none" w:sz="0" w:space="0" w:color="auto"/>
          </w:divBdr>
        </w:div>
        <w:div w:id="508909899">
          <w:marLeft w:val="0"/>
          <w:marRight w:val="0"/>
          <w:marTop w:val="0"/>
          <w:marBottom w:val="0"/>
          <w:divBdr>
            <w:top w:val="none" w:sz="0" w:space="0" w:color="auto"/>
            <w:left w:val="none" w:sz="0" w:space="0" w:color="auto"/>
            <w:bottom w:val="none" w:sz="0" w:space="0" w:color="auto"/>
            <w:right w:val="none" w:sz="0" w:space="0" w:color="auto"/>
          </w:divBdr>
        </w:div>
        <w:div w:id="1105617653">
          <w:marLeft w:val="0"/>
          <w:marRight w:val="0"/>
          <w:marTop w:val="0"/>
          <w:marBottom w:val="0"/>
          <w:divBdr>
            <w:top w:val="none" w:sz="0" w:space="0" w:color="auto"/>
            <w:left w:val="none" w:sz="0" w:space="0" w:color="auto"/>
            <w:bottom w:val="none" w:sz="0" w:space="0" w:color="auto"/>
            <w:right w:val="none" w:sz="0" w:space="0" w:color="auto"/>
          </w:divBdr>
        </w:div>
        <w:div w:id="1991860282">
          <w:marLeft w:val="0"/>
          <w:marRight w:val="0"/>
          <w:marTop w:val="0"/>
          <w:marBottom w:val="0"/>
          <w:divBdr>
            <w:top w:val="none" w:sz="0" w:space="0" w:color="auto"/>
            <w:left w:val="none" w:sz="0" w:space="0" w:color="auto"/>
            <w:bottom w:val="none" w:sz="0" w:space="0" w:color="auto"/>
            <w:right w:val="none" w:sz="0" w:space="0" w:color="auto"/>
          </w:divBdr>
        </w:div>
        <w:div w:id="1046833966">
          <w:marLeft w:val="0"/>
          <w:marRight w:val="0"/>
          <w:marTop w:val="0"/>
          <w:marBottom w:val="0"/>
          <w:divBdr>
            <w:top w:val="none" w:sz="0" w:space="0" w:color="auto"/>
            <w:left w:val="none" w:sz="0" w:space="0" w:color="auto"/>
            <w:bottom w:val="none" w:sz="0" w:space="0" w:color="auto"/>
            <w:right w:val="none" w:sz="0" w:space="0" w:color="auto"/>
          </w:divBdr>
        </w:div>
        <w:div w:id="1514146887">
          <w:marLeft w:val="0"/>
          <w:marRight w:val="0"/>
          <w:marTop w:val="0"/>
          <w:marBottom w:val="0"/>
          <w:divBdr>
            <w:top w:val="none" w:sz="0" w:space="0" w:color="auto"/>
            <w:left w:val="none" w:sz="0" w:space="0" w:color="auto"/>
            <w:bottom w:val="none" w:sz="0" w:space="0" w:color="auto"/>
            <w:right w:val="none" w:sz="0" w:space="0" w:color="auto"/>
          </w:divBdr>
        </w:div>
        <w:div w:id="25104433">
          <w:marLeft w:val="0"/>
          <w:marRight w:val="0"/>
          <w:marTop w:val="0"/>
          <w:marBottom w:val="0"/>
          <w:divBdr>
            <w:top w:val="none" w:sz="0" w:space="0" w:color="auto"/>
            <w:left w:val="none" w:sz="0" w:space="0" w:color="auto"/>
            <w:bottom w:val="none" w:sz="0" w:space="0" w:color="auto"/>
            <w:right w:val="none" w:sz="0" w:space="0" w:color="auto"/>
          </w:divBdr>
        </w:div>
        <w:div w:id="1122462434">
          <w:marLeft w:val="0"/>
          <w:marRight w:val="0"/>
          <w:marTop w:val="0"/>
          <w:marBottom w:val="0"/>
          <w:divBdr>
            <w:top w:val="none" w:sz="0" w:space="0" w:color="auto"/>
            <w:left w:val="none" w:sz="0" w:space="0" w:color="auto"/>
            <w:bottom w:val="none" w:sz="0" w:space="0" w:color="auto"/>
            <w:right w:val="none" w:sz="0" w:space="0" w:color="auto"/>
          </w:divBdr>
        </w:div>
        <w:div w:id="291374509">
          <w:marLeft w:val="0"/>
          <w:marRight w:val="0"/>
          <w:marTop w:val="0"/>
          <w:marBottom w:val="0"/>
          <w:divBdr>
            <w:top w:val="none" w:sz="0" w:space="0" w:color="auto"/>
            <w:left w:val="none" w:sz="0" w:space="0" w:color="auto"/>
            <w:bottom w:val="none" w:sz="0" w:space="0" w:color="auto"/>
            <w:right w:val="none" w:sz="0" w:space="0" w:color="auto"/>
          </w:divBdr>
        </w:div>
        <w:div w:id="993993412">
          <w:marLeft w:val="0"/>
          <w:marRight w:val="0"/>
          <w:marTop w:val="0"/>
          <w:marBottom w:val="0"/>
          <w:divBdr>
            <w:top w:val="none" w:sz="0" w:space="0" w:color="auto"/>
            <w:left w:val="none" w:sz="0" w:space="0" w:color="auto"/>
            <w:bottom w:val="none" w:sz="0" w:space="0" w:color="auto"/>
            <w:right w:val="none" w:sz="0" w:space="0" w:color="auto"/>
          </w:divBdr>
        </w:div>
        <w:div w:id="1076589499">
          <w:marLeft w:val="0"/>
          <w:marRight w:val="0"/>
          <w:marTop w:val="0"/>
          <w:marBottom w:val="0"/>
          <w:divBdr>
            <w:top w:val="none" w:sz="0" w:space="0" w:color="auto"/>
            <w:left w:val="none" w:sz="0" w:space="0" w:color="auto"/>
            <w:bottom w:val="none" w:sz="0" w:space="0" w:color="auto"/>
            <w:right w:val="none" w:sz="0" w:space="0" w:color="auto"/>
          </w:divBdr>
        </w:div>
        <w:div w:id="1936593560">
          <w:marLeft w:val="0"/>
          <w:marRight w:val="0"/>
          <w:marTop w:val="0"/>
          <w:marBottom w:val="0"/>
          <w:divBdr>
            <w:top w:val="none" w:sz="0" w:space="0" w:color="auto"/>
            <w:left w:val="none" w:sz="0" w:space="0" w:color="auto"/>
            <w:bottom w:val="none" w:sz="0" w:space="0" w:color="auto"/>
            <w:right w:val="none" w:sz="0" w:space="0" w:color="auto"/>
          </w:divBdr>
        </w:div>
        <w:div w:id="1305742650">
          <w:marLeft w:val="0"/>
          <w:marRight w:val="0"/>
          <w:marTop w:val="0"/>
          <w:marBottom w:val="0"/>
          <w:divBdr>
            <w:top w:val="none" w:sz="0" w:space="0" w:color="auto"/>
            <w:left w:val="none" w:sz="0" w:space="0" w:color="auto"/>
            <w:bottom w:val="none" w:sz="0" w:space="0" w:color="auto"/>
            <w:right w:val="none" w:sz="0" w:space="0" w:color="auto"/>
          </w:divBdr>
        </w:div>
        <w:div w:id="1877889311">
          <w:marLeft w:val="0"/>
          <w:marRight w:val="0"/>
          <w:marTop w:val="0"/>
          <w:marBottom w:val="0"/>
          <w:divBdr>
            <w:top w:val="none" w:sz="0" w:space="0" w:color="auto"/>
            <w:left w:val="none" w:sz="0" w:space="0" w:color="auto"/>
            <w:bottom w:val="none" w:sz="0" w:space="0" w:color="auto"/>
            <w:right w:val="none" w:sz="0" w:space="0" w:color="auto"/>
          </w:divBdr>
        </w:div>
        <w:div w:id="657611961">
          <w:marLeft w:val="0"/>
          <w:marRight w:val="0"/>
          <w:marTop w:val="0"/>
          <w:marBottom w:val="0"/>
          <w:divBdr>
            <w:top w:val="none" w:sz="0" w:space="0" w:color="auto"/>
            <w:left w:val="none" w:sz="0" w:space="0" w:color="auto"/>
            <w:bottom w:val="none" w:sz="0" w:space="0" w:color="auto"/>
            <w:right w:val="none" w:sz="0" w:space="0" w:color="auto"/>
          </w:divBdr>
        </w:div>
        <w:div w:id="1347564288">
          <w:marLeft w:val="0"/>
          <w:marRight w:val="0"/>
          <w:marTop w:val="0"/>
          <w:marBottom w:val="0"/>
          <w:divBdr>
            <w:top w:val="none" w:sz="0" w:space="0" w:color="auto"/>
            <w:left w:val="none" w:sz="0" w:space="0" w:color="auto"/>
            <w:bottom w:val="none" w:sz="0" w:space="0" w:color="auto"/>
            <w:right w:val="none" w:sz="0" w:space="0" w:color="auto"/>
          </w:divBdr>
        </w:div>
        <w:div w:id="747266572">
          <w:marLeft w:val="0"/>
          <w:marRight w:val="0"/>
          <w:marTop w:val="0"/>
          <w:marBottom w:val="0"/>
          <w:divBdr>
            <w:top w:val="none" w:sz="0" w:space="0" w:color="auto"/>
            <w:left w:val="none" w:sz="0" w:space="0" w:color="auto"/>
            <w:bottom w:val="none" w:sz="0" w:space="0" w:color="auto"/>
            <w:right w:val="none" w:sz="0" w:space="0" w:color="auto"/>
          </w:divBdr>
        </w:div>
        <w:div w:id="356273087">
          <w:marLeft w:val="0"/>
          <w:marRight w:val="0"/>
          <w:marTop w:val="0"/>
          <w:marBottom w:val="0"/>
          <w:divBdr>
            <w:top w:val="none" w:sz="0" w:space="0" w:color="auto"/>
            <w:left w:val="none" w:sz="0" w:space="0" w:color="auto"/>
            <w:bottom w:val="none" w:sz="0" w:space="0" w:color="auto"/>
            <w:right w:val="none" w:sz="0" w:space="0" w:color="auto"/>
          </w:divBdr>
        </w:div>
        <w:div w:id="1800107313">
          <w:marLeft w:val="0"/>
          <w:marRight w:val="0"/>
          <w:marTop w:val="0"/>
          <w:marBottom w:val="0"/>
          <w:divBdr>
            <w:top w:val="none" w:sz="0" w:space="0" w:color="auto"/>
            <w:left w:val="none" w:sz="0" w:space="0" w:color="auto"/>
            <w:bottom w:val="none" w:sz="0" w:space="0" w:color="auto"/>
            <w:right w:val="none" w:sz="0" w:space="0" w:color="auto"/>
          </w:divBdr>
        </w:div>
        <w:div w:id="219098798">
          <w:marLeft w:val="0"/>
          <w:marRight w:val="0"/>
          <w:marTop w:val="0"/>
          <w:marBottom w:val="0"/>
          <w:divBdr>
            <w:top w:val="none" w:sz="0" w:space="0" w:color="auto"/>
            <w:left w:val="none" w:sz="0" w:space="0" w:color="auto"/>
            <w:bottom w:val="none" w:sz="0" w:space="0" w:color="auto"/>
            <w:right w:val="none" w:sz="0" w:space="0" w:color="auto"/>
          </w:divBdr>
        </w:div>
        <w:div w:id="1709449139">
          <w:marLeft w:val="0"/>
          <w:marRight w:val="0"/>
          <w:marTop w:val="0"/>
          <w:marBottom w:val="0"/>
          <w:divBdr>
            <w:top w:val="none" w:sz="0" w:space="0" w:color="auto"/>
            <w:left w:val="none" w:sz="0" w:space="0" w:color="auto"/>
            <w:bottom w:val="none" w:sz="0" w:space="0" w:color="auto"/>
            <w:right w:val="none" w:sz="0" w:space="0" w:color="auto"/>
          </w:divBdr>
        </w:div>
        <w:div w:id="605423210">
          <w:marLeft w:val="0"/>
          <w:marRight w:val="0"/>
          <w:marTop w:val="0"/>
          <w:marBottom w:val="0"/>
          <w:divBdr>
            <w:top w:val="none" w:sz="0" w:space="0" w:color="auto"/>
            <w:left w:val="none" w:sz="0" w:space="0" w:color="auto"/>
            <w:bottom w:val="none" w:sz="0" w:space="0" w:color="auto"/>
            <w:right w:val="none" w:sz="0" w:space="0" w:color="auto"/>
          </w:divBdr>
        </w:div>
        <w:div w:id="175266636">
          <w:marLeft w:val="0"/>
          <w:marRight w:val="0"/>
          <w:marTop w:val="0"/>
          <w:marBottom w:val="0"/>
          <w:divBdr>
            <w:top w:val="none" w:sz="0" w:space="0" w:color="auto"/>
            <w:left w:val="none" w:sz="0" w:space="0" w:color="auto"/>
            <w:bottom w:val="none" w:sz="0" w:space="0" w:color="auto"/>
            <w:right w:val="none" w:sz="0" w:space="0" w:color="auto"/>
          </w:divBdr>
        </w:div>
        <w:div w:id="617100551">
          <w:marLeft w:val="0"/>
          <w:marRight w:val="0"/>
          <w:marTop w:val="0"/>
          <w:marBottom w:val="0"/>
          <w:divBdr>
            <w:top w:val="none" w:sz="0" w:space="0" w:color="auto"/>
            <w:left w:val="none" w:sz="0" w:space="0" w:color="auto"/>
            <w:bottom w:val="none" w:sz="0" w:space="0" w:color="auto"/>
            <w:right w:val="none" w:sz="0" w:space="0" w:color="auto"/>
          </w:divBdr>
        </w:div>
        <w:div w:id="1576014539">
          <w:marLeft w:val="0"/>
          <w:marRight w:val="0"/>
          <w:marTop w:val="0"/>
          <w:marBottom w:val="0"/>
          <w:divBdr>
            <w:top w:val="none" w:sz="0" w:space="0" w:color="auto"/>
            <w:left w:val="none" w:sz="0" w:space="0" w:color="auto"/>
            <w:bottom w:val="none" w:sz="0" w:space="0" w:color="auto"/>
            <w:right w:val="none" w:sz="0" w:space="0" w:color="auto"/>
          </w:divBdr>
        </w:div>
        <w:div w:id="1948927385">
          <w:marLeft w:val="0"/>
          <w:marRight w:val="0"/>
          <w:marTop w:val="0"/>
          <w:marBottom w:val="0"/>
          <w:divBdr>
            <w:top w:val="none" w:sz="0" w:space="0" w:color="auto"/>
            <w:left w:val="none" w:sz="0" w:space="0" w:color="auto"/>
            <w:bottom w:val="none" w:sz="0" w:space="0" w:color="auto"/>
            <w:right w:val="none" w:sz="0" w:space="0" w:color="auto"/>
          </w:divBdr>
        </w:div>
        <w:div w:id="343895648">
          <w:marLeft w:val="0"/>
          <w:marRight w:val="0"/>
          <w:marTop w:val="0"/>
          <w:marBottom w:val="0"/>
          <w:divBdr>
            <w:top w:val="none" w:sz="0" w:space="0" w:color="auto"/>
            <w:left w:val="none" w:sz="0" w:space="0" w:color="auto"/>
            <w:bottom w:val="none" w:sz="0" w:space="0" w:color="auto"/>
            <w:right w:val="none" w:sz="0" w:space="0" w:color="auto"/>
          </w:divBdr>
        </w:div>
        <w:div w:id="1927689300">
          <w:marLeft w:val="0"/>
          <w:marRight w:val="0"/>
          <w:marTop w:val="0"/>
          <w:marBottom w:val="0"/>
          <w:divBdr>
            <w:top w:val="none" w:sz="0" w:space="0" w:color="auto"/>
            <w:left w:val="none" w:sz="0" w:space="0" w:color="auto"/>
            <w:bottom w:val="none" w:sz="0" w:space="0" w:color="auto"/>
            <w:right w:val="none" w:sz="0" w:space="0" w:color="auto"/>
          </w:divBdr>
        </w:div>
        <w:div w:id="228543036">
          <w:marLeft w:val="0"/>
          <w:marRight w:val="0"/>
          <w:marTop w:val="0"/>
          <w:marBottom w:val="0"/>
          <w:divBdr>
            <w:top w:val="none" w:sz="0" w:space="0" w:color="auto"/>
            <w:left w:val="none" w:sz="0" w:space="0" w:color="auto"/>
            <w:bottom w:val="none" w:sz="0" w:space="0" w:color="auto"/>
            <w:right w:val="none" w:sz="0" w:space="0" w:color="auto"/>
          </w:divBdr>
        </w:div>
        <w:div w:id="228003522">
          <w:marLeft w:val="0"/>
          <w:marRight w:val="0"/>
          <w:marTop w:val="0"/>
          <w:marBottom w:val="0"/>
          <w:divBdr>
            <w:top w:val="none" w:sz="0" w:space="0" w:color="auto"/>
            <w:left w:val="none" w:sz="0" w:space="0" w:color="auto"/>
            <w:bottom w:val="none" w:sz="0" w:space="0" w:color="auto"/>
            <w:right w:val="none" w:sz="0" w:space="0" w:color="auto"/>
          </w:divBdr>
        </w:div>
        <w:div w:id="891113812">
          <w:marLeft w:val="0"/>
          <w:marRight w:val="0"/>
          <w:marTop w:val="0"/>
          <w:marBottom w:val="0"/>
          <w:divBdr>
            <w:top w:val="none" w:sz="0" w:space="0" w:color="auto"/>
            <w:left w:val="none" w:sz="0" w:space="0" w:color="auto"/>
            <w:bottom w:val="none" w:sz="0" w:space="0" w:color="auto"/>
            <w:right w:val="none" w:sz="0" w:space="0" w:color="auto"/>
          </w:divBdr>
        </w:div>
        <w:div w:id="829712261">
          <w:marLeft w:val="0"/>
          <w:marRight w:val="0"/>
          <w:marTop w:val="0"/>
          <w:marBottom w:val="0"/>
          <w:divBdr>
            <w:top w:val="none" w:sz="0" w:space="0" w:color="auto"/>
            <w:left w:val="none" w:sz="0" w:space="0" w:color="auto"/>
            <w:bottom w:val="none" w:sz="0" w:space="0" w:color="auto"/>
            <w:right w:val="none" w:sz="0" w:space="0" w:color="auto"/>
          </w:divBdr>
        </w:div>
        <w:div w:id="2020499506">
          <w:marLeft w:val="0"/>
          <w:marRight w:val="0"/>
          <w:marTop w:val="0"/>
          <w:marBottom w:val="0"/>
          <w:divBdr>
            <w:top w:val="none" w:sz="0" w:space="0" w:color="auto"/>
            <w:left w:val="none" w:sz="0" w:space="0" w:color="auto"/>
            <w:bottom w:val="none" w:sz="0" w:space="0" w:color="auto"/>
            <w:right w:val="none" w:sz="0" w:space="0" w:color="auto"/>
          </w:divBdr>
        </w:div>
        <w:div w:id="2107536852">
          <w:marLeft w:val="0"/>
          <w:marRight w:val="0"/>
          <w:marTop w:val="0"/>
          <w:marBottom w:val="0"/>
          <w:divBdr>
            <w:top w:val="none" w:sz="0" w:space="0" w:color="auto"/>
            <w:left w:val="none" w:sz="0" w:space="0" w:color="auto"/>
            <w:bottom w:val="none" w:sz="0" w:space="0" w:color="auto"/>
            <w:right w:val="none" w:sz="0" w:space="0" w:color="auto"/>
          </w:divBdr>
        </w:div>
        <w:div w:id="21369324">
          <w:marLeft w:val="0"/>
          <w:marRight w:val="0"/>
          <w:marTop w:val="0"/>
          <w:marBottom w:val="0"/>
          <w:divBdr>
            <w:top w:val="none" w:sz="0" w:space="0" w:color="auto"/>
            <w:left w:val="none" w:sz="0" w:space="0" w:color="auto"/>
            <w:bottom w:val="none" w:sz="0" w:space="0" w:color="auto"/>
            <w:right w:val="none" w:sz="0" w:space="0" w:color="auto"/>
          </w:divBdr>
        </w:div>
        <w:div w:id="313535323">
          <w:marLeft w:val="0"/>
          <w:marRight w:val="0"/>
          <w:marTop w:val="0"/>
          <w:marBottom w:val="0"/>
          <w:divBdr>
            <w:top w:val="none" w:sz="0" w:space="0" w:color="auto"/>
            <w:left w:val="none" w:sz="0" w:space="0" w:color="auto"/>
            <w:bottom w:val="none" w:sz="0" w:space="0" w:color="auto"/>
            <w:right w:val="none" w:sz="0" w:space="0" w:color="auto"/>
          </w:divBdr>
        </w:div>
        <w:div w:id="1206679957">
          <w:marLeft w:val="0"/>
          <w:marRight w:val="0"/>
          <w:marTop w:val="0"/>
          <w:marBottom w:val="0"/>
          <w:divBdr>
            <w:top w:val="none" w:sz="0" w:space="0" w:color="auto"/>
            <w:left w:val="none" w:sz="0" w:space="0" w:color="auto"/>
            <w:bottom w:val="none" w:sz="0" w:space="0" w:color="auto"/>
            <w:right w:val="none" w:sz="0" w:space="0" w:color="auto"/>
          </w:divBdr>
        </w:div>
        <w:div w:id="130828314">
          <w:marLeft w:val="0"/>
          <w:marRight w:val="0"/>
          <w:marTop w:val="0"/>
          <w:marBottom w:val="0"/>
          <w:divBdr>
            <w:top w:val="none" w:sz="0" w:space="0" w:color="auto"/>
            <w:left w:val="none" w:sz="0" w:space="0" w:color="auto"/>
            <w:bottom w:val="none" w:sz="0" w:space="0" w:color="auto"/>
            <w:right w:val="none" w:sz="0" w:space="0" w:color="auto"/>
          </w:divBdr>
        </w:div>
        <w:div w:id="612439887">
          <w:marLeft w:val="0"/>
          <w:marRight w:val="0"/>
          <w:marTop w:val="0"/>
          <w:marBottom w:val="0"/>
          <w:divBdr>
            <w:top w:val="none" w:sz="0" w:space="0" w:color="auto"/>
            <w:left w:val="none" w:sz="0" w:space="0" w:color="auto"/>
            <w:bottom w:val="none" w:sz="0" w:space="0" w:color="auto"/>
            <w:right w:val="none" w:sz="0" w:space="0" w:color="auto"/>
          </w:divBdr>
        </w:div>
        <w:div w:id="1179848615">
          <w:marLeft w:val="0"/>
          <w:marRight w:val="0"/>
          <w:marTop w:val="0"/>
          <w:marBottom w:val="0"/>
          <w:divBdr>
            <w:top w:val="none" w:sz="0" w:space="0" w:color="auto"/>
            <w:left w:val="none" w:sz="0" w:space="0" w:color="auto"/>
            <w:bottom w:val="none" w:sz="0" w:space="0" w:color="auto"/>
            <w:right w:val="none" w:sz="0" w:space="0" w:color="auto"/>
          </w:divBdr>
        </w:div>
        <w:div w:id="180363314">
          <w:marLeft w:val="0"/>
          <w:marRight w:val="0"/>
          <w:marTop w:val="0"/>
          <w:marBottom w:val="0"/>
          <w:divBdr>
            <w:top w:val="none" w:sz="0" w:space="0" w:color="auto"/>
            <w:left w:val="none" w:sz="0" w:space="0" w:color="auto"/>
            <w:bottom w:val="none" w:sz="0" w:space="0" w:color="auto"/>
            <w:right w:val="none" w:sz="0" w:space="0" w:color="auto"/>
          </w:divBdr>
        </w:div>
        <w:div w:id="1888763142">
          <w:marLeft w:val="0"/>
          <w:marRight w:val="0"/>
          <w:marTop w:val="0"/>
          <w:marBottom w:val="0"/>
          <w:divBdr>
            <w:top w:val="none" w:sz="0" w:space="0" w:color="auto"/>
            <w:left w:val="none" w:sz="0" w:space="0" w:color="auto"/>
            <w:bottom w:val="none" w:sz="0" w:space="0" w:color="auto"/>
            <w:right w:val="none" w:sz="0" w:space="0" w:color="auto"/>
          </w:divBdr>
        </w:div>
        <w:div w:id="609778867">
          <w:marLeft w:val="0"/>
          <w:marRight w:val="0"/>
          <w:marTop w:val="0"/>
          <w:marBottom w:val="0"/>
          <w:divBdr>
            <w:top w:val="none" w:sz="0" w:space="0" w:color="auto"/>
            <w:left w:val="none" w:sz="0" w:space="0" w:color="auto"/>
            <w:bottom w:val="none" w:sz="0" w:space="0" w:color="auto"/>
            <w:right w:val="none" w:sz="0" w:space="0" w:color="auto"/>
          </w:divBdr>
        </w:div>
        <w:div w:id="127477625">
          <w:marLeft w:val="0"/>
          <w:marRight w:val="0"/>
          <w:marTop w:val="0"/>
          <w:marBottom w:val="0"/>
          <w:divBdr>
            <w:top w:val="none" w:sz="0" w:space="0" w:color="auto"/>
            <w:left w:val="none" w:sz="0" w:space="0" w:color="auto"/>
            <w:bottom w:val="none" w:sz="0" w:space="0" w:color="auto"/>
            <w:right w:val="none" w:sz="0" w:space="0" w:color="auto"/>
          </w:divBdr>
        </w:div>
        <w:div w:id="1616710774">
          <w:marLeft w:val="0"/>
          <w:marRight w:val="0"/>
          <w:marTop w:val="0"/>
          <w:marBottom w:val="0"/>
          <w:divBdr>
            <w:top w:val="none" w:sz="0" w:space="0" w:color="auto"/>
            <w:left w:val="none" w:sz="0" w:space="0" w:color="auto"/>
            <w:bottom w:val="none" w:sz="0" w:space="0" w:color="auto"/>
            <w:right w:val="none" w:sz="0" w:space="0" w:color="auto"/>
          </w:divBdr>
        </w:div>
        <w:div w:id="473911816">
          <w:marLeft w:val="0"/>
          <w:marRight w:val="0"/>
          <w:marTop w:val="0"/>
          <w:marBottom w:val="0"/>
          <w:divBdr>
            <w:top w:val="none" w:sz="0" w:space="0" w:color="auto"/>
            <w:left w:val="none" w:sz="0" w:space="0" w:color="auto"/>
            <w:bottom w:val="none" w:sz="0" w:space="0" w:color="auto"/>
            <w:right w:val="none" w:sz="0" w:space="0" w:color="auto"/>
          </w:divBdr>
        </w:div>
        <w:div w:id="806239309">
          <w:marLeft w:val="0"/>
          <w:marRight w:val="0"/>
          <w:marTop w:val="0"/>
          <w:marBottom w:val="0"/>
          <w:divBdr>
            <w:top w:val="none" w:sz="0" w:space="0" w:color="auto"/>
            <w:left w:val="none" w:sz="0" w:space="0" w:color="auto"/>
            <w:bottom w:val="none" w:sz="0" w:space="0" w:color="auto"/>
            <w:right w:val="none" w:sz="0" w:space="0" w:color="auto"/>
          </w:divBdr>
        </w:div>
        <w:div w:id="2047756115">
          <w:marLeft w:val="0"/>
          <w:marRight w:val="0"/>
          <w:marTop w:val="0"/>
          <w:marBottom w:val="0"/>
          <w:divBdr>
            <w:top w:val="none" w:sz="0" w:space="0" w:color="auto"/>
            <w:left w:val="none" w:sz="0" w:space="0" w:color="auto"/>
            <w:bottom w:val="none" w:sz="0" w:space="0" w:color="auto"/>
            <w:right w:val="none" w:sz="0" w:space="0" w:color="auto"/>
          </w:divBdr>
        </w:div>
        <w:div w:id="1641762111">
          <w:marLeft w:val="0"/>
          <w:marRight w:val="0"/>
          <w:marTop w:val="0"/>
          <w:marBottom w:val="0"/>
          <w:divBdr>
            <w:top w:val="none" w:sz="0" w:space="0" w:color="auto"/>
            <w:left w:val="none" w:sz="0" w:space="0" w:color="auto"/>
            <w:bottom w:val="none" w:sz="0" w:space="0" w:color="auto"/>
            <w:right w:val="none" w:sz="0" w:space="0" w:color="auto"/>
          </w:divBdr>
        </w:div>
        <w:div w:id="157158056">
          <w:marLeft w:val="0"/>
          <w:marRight w:val="0"/>
          <w:marTop w:val="0"/>
          <w:marBottom w:val="0"/>
          <w:divBdr>
            <w:top w:val="none" w:sz="0" w:space="0" w:color="auto"/>
            <w:left w:val="none" w:sz="0" w:space="0" w:color="auto"/>
            <w:bottom w:val="none" w:sz="0" w:space="0" w:color="auto"/>
            <w:right w:val="none" w:sz="0" w:space="0" w:color="auto"/>
          </w:divBdr>
        </w:div>
        <w:div w:id="1724282254">
          <w:marLeft w:val="0"/>
          <w:marRight w:val="0"/>
          <w:marTop w:val="0"/>
          <w:marBottom w:val="0"/>
          <w:divBdr>
            <w:top w:val="none" w:sz="0" w:space="0" w:color="auto"/>
            <w:left w:val="none" w:sz="0" w:space="0" w:color="auto"/>
            <w:bottom w:val="none" w:sz="0" w:space="0" w:color="auto"/>
            <w:right w:val="none" w:sz="0" w:space="0" w:color="auto"/>
          </w:divBdr>
        </w:div>
        <w:div w:id="1874466128">
          <w:marLeft w:val="0"/>
          <w:marRight w:val="0"/>
          <w:marTop w:val="0"/>
          <w:marBottom w:val="0"/>
          <w:divBdr>
            <w:top w:val="none" w:sz="0" w:space="0" w:color="auto"/>
            <w:left w:val="none" w:sz="0" w:space="0" w:color="auto"/>
            <w:bottom w:val="none" w:sz="0" w:space="0" w:color="auto"/>
            <w:right w:val="none" w:sz="0" w:space="0" w:color="auto"/>
          </w:divBdr>
        </w:div>
        <w:div w:id="592785790">
          <w:marLeft w:val="0"/>
          <w:marRight w:val="0"/>
          <w:marTop w:val="0"/>
          <w:marBottom w:val="0"/>
          <w:divBdr>
            <w:top w:val="none" w:sz="0" w:space="0" w:color="auto"/>
            <w:left w:val="none" w:sz="0" w:space="0" w:color="auto"/>
            <w:bottom w:val="none" w:sz="0" w:space="0" w:color="auto"/>
            <w:right w:val="none" w:sz="0" w:space="0" w:color="auto"/>
          </w:divBdr>
        </w:div>
        <w:div w:id="1372225090">
          <w:marLeft w:val="0"/>
          <w:marRight w:val="0"/>
          <w:marTop w:val="0"/>
          <w:marBottom w:val="0"/>
          <w:divBdr>
            <w:top w:val="none" w:sz="0" w:space="0" w:color="auto"/>
            <w:left w:val="none" w:sz="0" w:space="0" w:color="auto"/>
            <w:bottom w:val="none" w:sz="0" w:space="0" w:color="auto"/>
            <w:right w:val="none" w:sz="0" w:space="0" w:color="auto"/>
          </w:divBdr>
        </w:div>
        <w:div w:id="1712609695">
          <w:marLeft w:val="0"/>
          <w:marRight w:val="0"/>
          <w:marTop w:val="0"/>
          <w:marBottom w:val="0"/>
          <w:divBdr>
            <w:top w:val="none" w:sz="0" w:space="0" w:color="auto"/>
            <w:left w:val="none" w:sz="0" w:space="0" w:color="auto"/>
            <w:bottom w:val="none" w:sz="0" w:space="0" w:color="auto"/>
            <w:right w:val="none" w:sz="0" w:space="0" w:color="auto"/>
          </w:divBdr>
        </w:div>
        <w:div w:id="1297636803">
          <w:marLeft w:val="0"/>
          <w:marRight w:val="0"/>
          <w:marTop w:val="0"/>
          <w:marBottom w:val="0"/>
          <w:divBdr>
            <w:top w:val="none" w:sz="0" w:space="0" w:color="auto"/>
            <w:left w:val="none" w:sz="0" w:space="0" w:color="auto"/>
            <w:bottom w:val="none" w:sz="0" w:space="0" w:color="auto"/>
            <w:right w:val="none" w:sz="0" w:space="0" w:color="auto"/>
          </w:divBdr>
        </w:div>
        <w:div w:id="903683588">
          <w:marLeft w:val="0"/>
          <w:marRight w:val="0"/>
          <w:marTop w:val="0"/>
          <w:marBottom w:val="0"/>
          <w:divBdr>
            <w:top w:val="none" w:sz="0" w:space="0" w:color="auto"/>
            <w:left w:val="none" w:sz="0" w:space="0" w:color="auto"/>
            <w:bottom w:val="none" w:sz="0" w:space="0" w:color="auto"/>
            <w:right w:val="none" w:sz="0" w:space="0" w:color="auto"/>
          </w:divBdr>
        </w:div>
        <w:div w:id="505482808">
          <w:marLeft w:val="0"/>
          <w:marRight w:val="0"/>
          <w:marTop w:val="0"/>
          <w:marBottom w:val="0"/>
          <w:divBdr>
            <w:top w:val="none" w:sz="0" w:space="0" w:color="auto"/>
            <w:left w:val="none" w:sz="0" w:space="0" w:color="auto"/>
            <w:bottom w:val="none" w:sz="0" w:space="0" w:color="auto"/>
            <w:right w:val="none" w:sz="0" w:space="0" w:color="auto"/>
          </w:divBdr>
        </w:div>
        <w:div w:id="224685325">
          <w:marLeft w:val="0"/>
          <w:marRight w:val="0"/>
          <w:marTop w:val="0"/>
          <w:marBottom w:val="0"/>
          <w:divBdr>
            <w:top w:val="none" w:sz="0" w:space="0" w:color="auto"/>
            <w:left w:val="none" w:sz="0" w:space="0" w:color="auto"/>
            <w:bottom w:val="none" w:sz="0" w:space="0" w:color="auto"/>
            <w:right w:val="none" w:sz="0" w:space="0" w:color="auto"/>
          </w:divBdr>
        </w:div>
        <w:div w:id="1141003521">
          <w:marLeft w:val="0"/>
          <w:marRight w:val="0"/>
          <w:marTop w:val="0"/>
          <w:marBottom w:val="0"/>
          <w:divBdr>
            <w:top w:val="none" w:sz="0" w:space="0" w:color="auto"/>
            <w:left w:val="none" w:sz="0" w:space="0" w:color="auto"/>
            <w:bottom w:val="none" w:sz="0" w:space="0" w:color="auto"/>
            <w:right w:val="none" w:sz="0" w:space="0" w:color="auto"/>
          </w:divBdr>
        </w:div>
        <w:div w:id="779954376">
          <w:marLeft w:val="0"/>
          <w:marRight w:val="0"/>
          <w:marTop w:val="0"/>
          <w:marBottom w:val="0"/>
          <w:divBdr>
            <w:top w:val="none" w:sz="0" w:space="0" w:color="auto"/>
            <w:left w:val="none" w:sz="0" w:space="0" w:color="auto"/>
            <w:bottom w:val="none" w:sz="0" w:space="0" w:color="auto"/>
            <w:right w:val="none" w:sz="0" w:space="0" w:color="auto"/>
          </w:divBdr>
        </w:div>
        <w:div w:id="86581432">
          <w:marLeft w:val="0"/>
          <w:marRight w:val="0"/>
          <w:marTop w:val="0"/>
          <w:marBottom w:val="0"/>
          <w:divBdr>
            <w:top w:val="none" w:sz="0" w:space="0" w:color="auto"/>
            <w:left w:val="none" w:sz="0" w:space="0" w:color="auto"/>
            <w:bottom w:val="none" w:sz="0" w:space="0" w:color="auto"/>
            <w:right w:val="none" w:sz="0" w:space="0" w:color="auto"/>
          </w:divBdr>
        </w:div>
        <w:div w:id="1450398837">
          <w:marLeft w:val="0"/>
          <w:marRight w:val="0"/>
          <w:marTop w:val="0"/>
          <w:marBottom w:val="0"/>
          <w:divBdr>
            <w:top w:val="none" w:sz="0" w:space="0" w:color="auto"/>
            <w:left w:val="none" w:sz="0" w:space="0" w:color="auto"/>
            <w:bottom w:val="none" w:sz="0" w:space="0" w:color="auto"/>
            <w:right w:val="none" w:sz="0" w:space="0" w:color="auto"/>
          </w:divBdr>
        </w:div>
        <w:div w:id="950206752">
          <w:marLeft w:val="0"/>
          <w:marRight w:val="0"/>
          <w:marTop w:val="0"/>
          <w:marBottom w:val="0"/>
          <w:divBdr>
            <w:top w:val="none" w:sz="0" w:space="0" w:color="auto"/>
            <w:left w:val="none" w:sz="0" w:space="0" w:color="auto"/>
            <w:bottom w:val="none" w:sz="0" w:space="0" w:color="auto"/>
            <w:right w:val="none" w:sz="0" w:space="0" w:color="auto"/>
          </w:divBdr>
        </w:div>
        <w:div w:id="962921992">
          <w:marLeft w:val="0"/>
          <w:marRight w:val="0"/>
          <w:marTop w:val="0"/>
          <w:marBottom w:val="0"/>
          <w:divBdr>
            <w:top w:val="none" w:sz="0" w:space="0" w:color="auto"/>
            <w:left w:val="none" w:sz="0" w:space="0" w:color="auto"/>
            <w:bottom w:val="none" w:sz="0" w:space="0" w:color="auto"/>
            <w:right w:val="none" w:sz="0" w:space="0" w:color="auto"/>
          </w:divBdr>
        </w:div>
      </w:divsChild>
    </w:div>
    <w:div w:id="647134130">
      <w:bodyDiv w:val="1"/>
      <w:marLeft w:val="0"/>
      <w:marRight w:val="0"/>
      <w:marTop w:val="0"/>
      <w:marBottom w:val="0"/>
      <w:divBdr>
        <w:top w:val="none" w:sz="0" w:space="0" w:color="auto"/>
        <w:left w:val="none" w:sz="0" w:space="0" w:color="auto"/>
        <w:bottom w:val="none" w:sz="0" w:space="0" w:color="auto"/>
        <w:right w:val="none" w:sz="0" w:space="0" w:color="auto"/>
      </w:divBdr>
    </w:div>
    <w:div w:id="720908697">
      <w:bodyDiv w:val="1"/>
      <w:marLeft w:val="0"/>
      <w:marRight w:val="0"/>
      <w:marTop w:val="0"/>
      <w:marBottom w:val="0"/>
      <w:divBdr>
        <w:top w:val="none" w:sz="0" w:space="0" w:color="auto"/>
        <w:left w:val="none" w:sz="0" w:space="0" w:color="auto"/>
        <w:bottom w:val="none" w:sz="0" w:space="0" w:color="auto"/>
        <w:right w:val="none" w:sz="0" w:space="0" w:color="auto"/>
      </w:divBdr>
      <w:divsChild>
        <w:div w:id="286549025">
          <w:marLeft w:val="0"/>
          <w:marRight w:val="0"/>
          <w:marTop w:val="0"/>
          <w:marBottom w:val="0"/>
          <w:divBdr>
            <w:top w:val="none" w:sz="0" w:space="0" w:color="auto"/>
            <w:left w:val="none" w:sz="0" w:space="0" w:color="auto"/>
            <w:bottom w:val="none" w:sz="0" w:space="0" w:color="auto"/>
            <w:right w:val="none" w:sz="0" w:space="0" w:color="auto"/>
          </w:divBdr>
          <w:divsChild>
            <w:div w:id="764955130">
              <w:marLeft w:val="0"/>
              <w:marRight w:val="0"/>
              <w:marTop w:val="180"/>
              <w:marBottom w:val="180"/>
              <w:divBdr>
                <w:top w:val="none" w:sz="0" w:space="0" w:color="auto"/>
                <w:left w:val="none" w:sz="0" w:space="0" w:color="auto"/>
                <w:bottom w:val="none" w:sz="0" w:space="0" w:color="auto"/>
                <w:right w:val="none" w:sz="0" w:space="0" w:color="auto"/>
              </w:divBdr>
            </w:div>
          </w:divsChild>
        </w:div>
        <w:div w:id="2036077477">
          <w:marLeft w:val="0"/>
          <w:marRight w:val="0"/>
          <w:marTop w:val="0"/>
          <w:marBottom w:val="0"/>
          <w:divBdr>
            <w:top w:val="none" w:sz="0" w:space="0" w:color="auto"/>
            <w:left w:val="none" w:sz="0" w:space="0" w:color="auto"/>
            <w:bottom w:val="none" w:sz="0" w:space="0" w:color="auto"/>
            <w:right w:val="none" w:sz="0" w:space="0" w:color="auto"/>
          </w:divBdr>
          <w:divsChild>
            <w:div w:id="269972081">
              <w:marLeft w:val="0"/>
              <w:marRight w:val="0"/>
              <w:marTop w:val="0"/>
              <w:marBottom w:val="0"/>
              <w:divBdr>
                <w:top w:val="none" w:sz="0" w:space="0" w:color="auto"/>
                <w:left w:val="none" w:sz="0" w:space="0" w:color="auto"/>
                <w:bottom w:val="none" w:sz="0" w:space="0" w:color="auto"/>
                <w:right w:val="none" w:sz="0" w:space="0" w:color="auto"/>
              </w:divBdr>
              <w:divsChild>
                <w:div w:id="1116218728">
                  <w:marLeft w:val="0"/>
                  <w:marRight w:val="0"/>
                  <w:marTop w:val="0"/>
                  <w:marBottom w:val="0"/>
                  <w:divBdr>
                    <w:top w:val="none" w:sz="0" w:space="0" w:color="auto"/>
                    <w:left w:val="none" w:sz="0" w:space="0" w:color="auto"/>
                    <w:bottom w:val="none" w:sz="0" w:space="0" w:color="auto"/>
                    <w:right w:val="none" w:sz="0" w:space="0" w:color="auto"/>
                  </w:divBdr>
                  <w:divsChild>
                    <w:div w:id="1670138860">
                      <w:marLeft w:val="0"/>
                      <w:marRight w:val="0"/>
                      <w:marTop w:val="0"/>
                      <w:marBottom w:val="0"/>
                      <w:divBdr>
                        <w:top w:val="none" w:sz="0" w:space="0" w:color="auto"/>
                        <w:left w:val="none" w:sz="0" w:space="0" w:color="auto"/>
                        <w:bottom w:val="none" w:sz="0" w:space="0" w:color="auto"/>
                        <w:right w:val="none" w:sz="0" w:space="0" w:color="auto"/>
                      </w:divBdr>
                      <w:divsChild>
                        <w:div w:id="1989435555">
                          <w:marLeft w:val="0"/>
                          <w:marRight w:val="0"/>
                          <w:marTop w:val="0"/>
                          <w:marBottom w:val="0"/>
                          <w:divBdr>
                            <w:top w:val="none" w:sz="0" w:space="0" w:color="auto"/>
                            <w:left w:val="none" w:sz="0" w:space="0" w:color="auto"/>
                            <w:bottom w:val="none" w:sz="0" w:space="0" w:color="auto"/>
                            <w:right w:val="none" w:sz="0" w:space="0" w:color="auto"/>
                          </w:divBdr>
                          <w:divsChild>
                            <w:div w:id="951669816">
                              <w:marLeft w:val="0"/>
                              <w:marRight w:val="0"/>
                              <w:marTop w:val="0"/>
                              <w:marBottom w:val="300"/>
                              <w:divBdr>
                                <w:top w:val="none" w:sz="0" w:space="0" w:color="auto"/>
                                <w:left w:val="none" w:sz="0" w:space="0" w:color="auto"/>
                                <w:bottom w:val="none" w:sz="0" w:space="0" w:color="auto"/>
                                <w:right w:val="none" w:sz="0" w:space="0" w:color="auto"/>
                              </w:divBdr>
                              <w:divsChild>
                                <w:div w:id="1526746682">
                                  <w:marLeft w:val="0"/>
                                  <w:marRight w:val="0"/>
                                  <w:marTop w:val="0"/>
                                  <w:marBottom w:val="180"/>
                                  <w:divBdr>
                                    <w:top w:val="none" w:sz="0" w:space="0" w:color="auto"/>
                                    <w:left w:val="none" w:sz="0" w:space="0" w:color="auto"/>
                                    <w:bottom w:val="none" w:sz="0" w:space="0" w:color="auto"/>
                                    <w:right w:val="none" w:sz="0" w:space="0" w:color="auto"/>
                                  </w:divBdr>
                                </w:div>
                                <w:div w:id="1771049740">
                                  <w:marLeft w:val="0"/>
                                  <w:marRight w:val="0"/>
                                  <w:marTop w:val="0"/>
                                  <w:marBottom w:val="0"/>
                                  <w:divBdr>
                                    <w:top w:val="none" w:sz="0" w:space="0" w:color="auto"/>
                                    <w:left w:val="none" w:sz="0" w:space="0" w:color="auto"/>
                                    <w:bottom w:val="none" w:sz="0" w:space="0" w:color="auto"/>
                                    <w:right w:val="none" w:sz="0" w:space="0" w:color="auto"/>
                                  </w:divBdr>
                                  <w:divsChild>
                                    <w:div w:id="1085808942">
                                      <w:marLeft w:val="-300"/>
                                      <w:marRight w:val="0"/>
                                      <w:marTop w:val="0"/>
                                      <w:marBottom w:val="0"/>
                                      <w:divBdr>
                                        <w:top w:val="none" w:sz="0" w:space="0" w:color="auto"/>
                                        <w:left w:val="none" w:sz="0" w:space="0" w:color="auto"/>
                                        <w:bottom w:val="none" w:sz="0" w:space="0" w:color="auto"/>
                                        <w:right w:val="none" w:sz="0" w:space="0" w:color="auto"/>
                                      </w:divBdr>
                                      <w:divsChild>
                                        <w:div w:id="13824862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481732">
      <w:bodyDiv w:val="1"/>
      <w:marLeft w:val="0"/>
      <w:marRight w:val="0"/>
      <w:marTop w:val="0"/>
      <w:marBottom w:val="0"/>
      <w:divBdr>
        <w:top w:val="none" w:sz="0" w:space="0" w:color="auto"/>
        <w:left w:val="none" w:sz="0" w:space="0" w:color="auto"/>
        <w:bottom w:val="none" w:sz="0" w:space="0" w:color="auto"/>
        <w:right w:val="none" w:sz="0" w:space="0" w:color="auto"/>
      </w:divBdr>
    </w:div>
    <w:div w:id="832917585">
      <w:bodyDiv w:val="1"/>
      <w:marLeft w:val="0"/>
      <w:marRight w:val="0"/>
      <w:marTop w:val="0"/>
      <w:marBottom w:val="0"/>
      <w:divBdr>
        <w:top w:val="none" w:sz="0" w:space="0" w:color="auto"/>
        <w:left w:val="none" w:sz="0" w:space="0" w:color="auto"/>
        <w:bottom w:val="none" w:sz="0" w:space="0" w:color="auto"/>
        <w:right w:val="none" w:sz="0" w:space="0" w:color="auto"/>
      </w:divBdr>
      <w:divsChild>
        <w:div w:id="1422946539">
          <w:marLeft w:val="0"/>
          <w:marRight w:val="0"/>
          <w:marTop w:val="0"/>
          <w:marBottom w:val="0"/>
          <w:divBdr>
            <w:top w:val="none" w:sz="0" w:space="21" w:color="auto"/>
            <w:left w:val="none" w:sz="0" w:space="0" w:color="auto"/>
            <w:bottom w:val="single" w:sz="6" w:space="21" w:color="F0F0F0"/>
            <w:right w:val="none" w:sz="0" w:space="0" w:color="auto"/>
          </w:divBdr>
          <w:divsChild>
            <w:div w:id="244076078">
              <w:marLeft w:val="0"/>
              <w:marRight w:val="0"/>
              <w:marTop w:val="0"/>
              <w:marBottom w:val="0"/>
              <w:divBdr>
                <w:top w:val="none" w:sz="0" w:space="0" w:color="auto"/>
                <w:left w:val="none" w:sz="0" w:space="0" w:color="auto"/>
                <w:bottom w:val="none" w:sz="0" w:space="0" w:color="auto"/>
                <w:right w:val="none" w:sz="0" w:space="0" w:color="auto"/>
              </w:divBdr>
              <w:divsChild>
                <w:div w:id="1681471282">
                  <w:marLeft w:val="0"/>
                  <w:marRight w:val="0"/>
                  <w:marTop w:val="0"/>
                  <w:marBottom w:val="0"/>
                  <w:divBdr>
                    <w:top w:val="none" w:sz="0" w:space="0" w:color="auto"/>
                    <w:left w:val="none" w:sz="0" w:space="0" w:color="auto"/>
                    <w:bottom w:val="none" w:sz="0" w:space="0" w:color="auto"/>
                    <w:right w:val="none" w:sz="0" w:space="0" w:color="auto"/>
                  </w:divBdr>
                  <w:divsChild>
                    <w:div w:id="1612467054">
                      <w:marLeft w:val="675"/>
                      <w:marRight w:val="0"/>
                      <w:marTop w:val="0"/>
                      <w:marBottom w:val="0"/>
                      <w:divBdr>
                        <w:top w:val="none" w:sz="0" w:space="0" w:color="auto"/>
                        <w:left w:val="none" w:sz="0" w:space="0" w:color="auto"/>
                        <w:bottom w:val="none" w:sz="0" w:space="0" w:color="auto"/>
                        <w:right w:val="none" w:sz="0" w:space="0" w:color="auto"/>
                      </w:divBdr>
                      <w:divsChild>
                        <w:div w:id="1363246568">
                          <w:marLeft w:val="0"/>
                          <w:marRight w:val="0"/>
                          <w:marTop w:val="0"/>
                          <w:marBottom w:val="0"/>
                          <w:divBdr>
                            <w:top w:val="none" w:sz="0" w:space="0" w:color="auto"/>
                            <w:left w:val="none" w:sz="0" w:space="0" w:color="auto"/>
                            <w:bottom w:val="none" w:sz="0" w:space="0" w:color="auto"/>
                            <w:right w:val="none" w:sz="0" w:space="0" w:color="auto"/>
                          </w:divBdr>
                          <w:divsChild>
                            <w:div w:id="458960034">
                              <w:marLeft w:val="0"/>
                              <w:marRight w:val="0"/>
                              <w:marTop w:val="0"/>
                              <w:marBottom w:val="0"/>
                              <w:divBdr>
                                <w:top w:val="none" w:sz="0" w:space="0" w:color="auto"/>
                                <w:left w:val="none" w:sz="0" w:space="0" w:color="auto"/>
                                <w:bottom w:val="none" w:sz="0" w:space="0" w:color="auto"/>
                                <w:right w:val="none" w:sz="0" w:space="0" w:color="auto"/>
                              </w:divBdr>
                            </w:div>
                            <w:div w:id="1366056525">
                              <w:marLeft w:val="0"/>
                              <w:marRight w:val="0"/>
                              <w:marTop w:val="60"/>
                              <w:marBottom w:val="195"/>
                              <w:divBdr>
                                <w:top w:val="none" w:sz="0" w:space="0" w:color="auto"/>
                                <w:left w:val="none" w:sz="0" w:space="0" w:color="auto"/>
                                <w:bottom w:val="none" w:sz="0" w:space="0" w:color="auto"/>
                                <w:right w:val="none" w:sz="0" w:space="0" w:color="auto"/>
                              </w:divBdr>
                            </w:div>
                          </w:divsChild>
                        </w:div>
                      </w:divsChild>
                    </w:div>
                  </w:divsChild>
                </w:div>
                <w:div w:id="390274964">
                  <w:marLeft w:val="675"/>
                  <w:marRight w:val="0"/>
                  <w:marTop w:val="0"/>
                  <w:marBottom w:val="0"/>
                  <w:divBdr>
                    <w:top w:val="none" w:sz="0" w:space="0" w:color="auto"/>
                    <w:left w:val="none" w:sz="0" w:space="0" w:color="auto"/>
                    <w:bottom w:val="none" w:sz="0" w:space="0" w:color="auto"/>
                    <w:right w:val="none" w:sz="0" w:space="0" w:color="auto"/>
                  </w:divBdr>
                  <w:divsChild>
                    <w:div w:id="295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7712">
          <w:marLeft w:val="0"/>
          <w:marRight w:val="0"/>
          <w:marTop w:val="0"/>
          <w:marBottom w:val="0"/>
          <w:divBdr>
            <w:top w:val="none" w:sz="0" w:space="21" w:color="auto"/>
            <w:left w:val="none" w:sz="0" w:space="0" w:color="auto"/>
            <w:bottom w:val="single" w:sz="6" w:space="21" w:color="F0F0F0"/>
            <w:right w:val="none" w:sz="0" w:space="0" w:color="auto"/>
          </w:divBdr>
          <w:divsChild>
            <w:div w:id="734165091">
              <w:marLeft w:val="0"/>
              <w:marRight w:val="0"/>
              <w:marTop w:val="0"/>
              <w:marBottom w:val="0"/>
              <w:divBdr>
                <w:top w:val="none" w:sz="0" w:space="0" w:color="auto"/>
                <w:left w:val="none" w:sz="0" w:space="0" w:color="auto"/>
                <w:bottom w:val="none" w:sz="0" w:space="0" w:color="auto"/>
                <w:right w:val="none" w:sz="0" w:space="0" w:color="auto"/>
              </w:divBdr>
              <w:divsChild>
                <w:div w:id="1399980481">
                  <w:marLeft w:val="0"/>
                  <w:marRight w:val="0"/>
                  <w:marTop w:val="0"/>
                  <w:marBottom w:val="0"/>
                  <w:divBdr>
                    <w:top w:val="none" w:sz="0" w:space="0" w:color="auto"/>
                    <w:left w:val="none" w:sz="0" w:space="0" w:color="auto"/>
                    <w:bottom w:val="none" w:sz="0" w:space="0" w:color="auto"/>
                    <w:right w:val="none" w:sz="0" w:space="0" w:color="auto"/>
                  </w:divBdr>
                  <w:divsChild>
                    <w:div w:id="1685785090">
                      <w:marLeft w:val="0"/>
                      <w:marRight w:val="0"/>
                      <w:marTop w:val="0"/>
                      <w:marBottom w:val="105"/>
                      <w:divBdr>
                        <w:top w:val="none" w:sz="0" w:space="0" w:color="auto"/>
                        <w:left w:val="none" w:sz="0" w:space="0" w:color="auto"/>
                        <w:bottom w:val="none" w:sz="0" w:space="0" w:color="auto"/>
                        <w:right w:val="none" w:sz="0" w:space="0" w:color="auto"/>
                      </w:divBdr>
                      <w:divsChild>
                        <w:div w:id="672028304">
                          <w:marLeft w:val="0"/>
                          <w:marRight w:val="0"/>
                          <w:marTop w:val="0"/>
                          <w:marBottom w:val="0"/>
                          <w:divBdr>
                            <w:top w:val="none" w:sz="0" w:space="0" w:color="auto"/>
                            <w:left w:val="none" w:sz="0" w:space="0" w:color="auto"/>
                            <w:bottom w:val="none" w:sz="0" w:space="0" w:color="auto"/>
                            <w:right w:val="none" w:sz="0" w:space="0" w:color="auto"/>
                          </w:divBdr>
                          <w:divsChild>
                            <w:div w:id="693115950">
                              <w:marLeft w:val="-60"/>
                              <w:marRight w:val="0"/>
                              <w:marTop w:val="0"/>
                              <w:marBottom w:val="0"/>
                              <w:divBdr>
                                <w:top w:val="none" w:sz="0" w:space="0" w:color="auto"/>
                                <w:left w:val="none" w:sz="0" w:space="0" w:color="auto"/>
                                <w:bottom w:val="none" w:sz="0" w:space="0" w:color="auto"/>
                                <w:right w:val="none" w:sz="0" w:space="0" w:color="auto"/>
                              </w:divBdr>
                              <w:divsChild>
                                <w:div w:id="3181976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2751050">
                      <w:marLeft w:val="675"/>
                      <w:marRight w:val="0"/>
                      <w:marTop w:val="0"/>
                      <w:marBottom w:val="0"/>
                      <w:divBdr>
                        <w:top w:val="none" w:sz="0" w:space="0" w:color="auto"/>
                        <w:left w:val="none" w:sz="0" w:space="0" w:color="auto"/>
                        <w:bottom w:val="none" w:sz="0" w:space="0" w:color="auto"/>
                        <w:right w:val="none" w:sz="0" w:space="0" w:color="auto"/>
                      </w:divBdr>
                      <w:divsChild>
                        <w:div w:id="1195725820">
                          <w:marLeft w:val="0"/>
                          <w:marRight w:val="0"/>
                          <w:marTop w:val="0"/>
                          <w:marBottom w:val="0"/>
                          <w:divBdr>
                            <w:top w:val="none" w:sz="0" w:space="0" w:color="auto"/>
                            <w:left w:val="none" w:sz="0" w:space="0" w:color="auto"/>
                            <w:bottom w:val="none" w:sz="0" w:space="0" w:color="auto"/>
                            <w:right w:val="none" w:sz="0" w:space="0" w:color="auto"/>
                          </w:divBdr>
                          <w:divsChild>
                            <w:div w:id="2092264942">
                              <w:marLeft w:val="0"/>
                              <w:marRight w:val="0"/>
                              <w:marTop w:val="0"/>
                              <w:marBottom w:val="0"/>
                              <w:divBdr>
                                <w:top w:val="none" w:sz="0" w:space="0" w:color="auto"/>
                                <w:left w:val="none" w:sz="0" w:space="0" w:color="auto"/>
                                <w:bottom w:val="none" w:sz="0" w:space="0" w:color="auto"/>
                                <w:right w:val="none" w:sz="0" w:space="0" w:color="auto"/>
                              </w:divBdr>
                            </w:div>
                            <w:div w:id="1526362629">
                              <w:marLeft w:val="0"/>
                              <w:marRight w:val="0"/>
                              <w:marTop w:val="60"/>
                              <w:marBottom w:val="195"/>
                              <w:divBdr>
                                <w:top w:val="none" w:sz="0" w:space="0" w:color="auto"/>
                                <w:left w:val="none" w:sz="0" w:space="0" w:color="auto"/>
                                <w:bottom w:val="none" w:sz="0" w:space="0" w:color="auto"/>
                                <w:right w:val="none" w:sz="0" w:space="0" w:color="auto"/>
                              </w:divBdr>
                            </w:div>
                          </w:divsChild>
                        </w:div>
                      </w:divsChild>
                    </w:div>
                  </w:divsChild>
                </w:div>
                <w:div w:id="871383009">
                  <w:marLeft w:val="675"/>
                  <w:marRight w:val="0"/>
                  <w:marTop w:val="0"/>
                  <w:marBottom w:val="0"/>
                  <w:divBdr>
                    <w:top w:val="none" w:sz="0" w:space="0" w:color="auto"/>
                    <w:left w:val="none" w:sz="0" w:space="0" w:color="auto"/>
                    <w:bottom w:val="none" w:sz="0" w:space="0" w:color="auto"/>
                    <w:right w:val="none" w:sz="0" w:space="0" w:color="auto"/>
                  </w:divBdr>
                  <w:divsChild>
                    <w:div w:id="19613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2143">
          <w:marLeft w:val="0"/>
          <w:marRight w:val="0"/>
          <w:marTop w:val="0"/>
          <w:marBottom w:val="0"/>
          <w:divBdr>
            <w:top w:val="none" w:sz="0" w:space="0" w:color="auto"/>
            <w:left w:val="none" w:sz="0" w:space="0" w:color="auto"/>
            <w:bottom w:val="none" w:sz="0" w:space="0" w:color="auto"/>
            <w:right w:val="none" w:sz="0" w:space="0" w:color="auto"/>
          </w:divBdr>
          <w:divsChild>
            <w:div w:id="982198978">
              <w:marLeft w:val="0"/>
              <w:marRight w:val="0"/>
              <w:marTop w:val="0"/>
              <w:marBottom w:val="0"/>
              <w:divBdr>
                <w:top w:val="none" w:sz="0" w:space="0" w:color="auto"/>
                <w:left w:val="none" w:sz="0" w:space="0" w:color="auto"/>
                <w:bottom w:val="none" w:sz="0" w:space="0" w:color="auto"/>
                <w:right w:val="none" w:sz="0" w:space="0" w:color="auto"/>
              </w:divBdr>
              <w:divsChild>
                <w:div w:id="412556471">
                  <w:marLeft w:val="0"/>
                  <w:marRight w:val="0"/>
                  <w:marTop w:val="0"/>
                  <w:marBottom w:val="0"/>
                  <w:divBdr>
                    <w:top w:val="none" w:sz="0" w:space="0" w:color="auto"/>
                    <w:left w:val="none" w:sz="0" w:space="0" w:color="auto"/>
                    <w:bottom w:val="none" w:sz="0" w:space="0" w:color="auto"/>
                    <w:right w:val="none" w:sz="0" w:space="0" w:color="auto"/>
                  </w:divBdr>
                  <w:divsChild>
                    <w:div w:id="306321763">
                      <w:marLeft w:val="0"/>
                      <w:marRight w:val="0"/>
                      <w:marTop w:val="0"/>
                      <w:marBottom w:val="105"/>
                      <w:divBdr>
                        <w:top w:val="none" w:sz="0" w:space="0" w:color="auto"/>
                        <w:left w:val="none" w:sz="0" w:space="0" w:color="auto"/>
                        <w:bottom w:val="none" w:sz="0" w:space="0" w:color="auto"/>
                        <w:right w:val="none" w:sz="0" w:space="0" w:color="auto"/>
                      </w:divBdr>
                      <w:divsChild>
                        <w:div w:id="1566648313">
                          <w:marLeft w:val="0"/>
                          <w:marRight w:val="0"/>
                          <w:marTop w:val="0"/>
                          <w:marBottom w:val="0"/>
                          <w:divBdr>
                            <w:top w:val="none" w:sz="0" w:space="0" w:color="auto"/>
                            <w:left w:val="none" w:sz="0" w:space="0" w:color="auto"/>
                            <w:bottom w:val="none" w:sz="0" w:space="0" w:color="auto"/>
                            <w:right w:val="none" w:sz="0" w:space="0" w:color="auto"/>
                          </w:divBdr>
                          <w:divsChild>
                            <w:div w:id="1757290764">
                              <w:marLeft w:val="-60"/>
                              <w:marRight w:val="0"/>
                              <w:marTop w:val="0"/>
                              <w:marBottom w:val="0"/>
                              <w:divBdr>
                                <w:top w:val="none" w:sz="0" w:space="0" w:color="auto"/>
                                <w:left w:val="none" w:sz="0" w:space="0" w:color="auto"/>
                                <w:bottom w:val="none" w:sz="0" w:space="0" w:color="auto"/>
                                <w:right w:val="none" w:sz="0" w:space="0" w:color="auto"/>
                              </w:divBdr>
                              <w:divsChild>
                                <w:div w:id="616374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397992">
                      <w:marLeft w:val="675"/>
                      <w:marRight w:val="0"/>
                      <w:marTop w:val="0"/>
                      <w:marBottom w:val="0"/>
                      <w:divBdr>
                        <w:top w:val="none" w:sz="0" w:space="0" w:color="auto"/>
                        <w:left w:val="none" w:sz="0" w:space="0" w:color="auto"/>
                        <w:bottom w:val="none" w:sz="0" w:space="0" w:color="auto"/>
                        <w:right w:val="none" w:sz="0" w:space="0" w:color="auto"/>
                      </w:divBdr>
                      <w:divsChild>
                        <w:div w:id="377894107">
                          <w:marLeft w:val="0"/>
                          <w:marRight w:val="0"/>
                          <w:marTop w:val="0"/>
                          <w:marBottom w:val="0"/>
                          <w:divBdr>
                            <w:top w:val="none" w:sz="0" w:space="0" w:color="auto"/>
                            <w:left w:val="none" w:sz="0" w:space="0" w:color="auto"/>
                            <w:bottom w:val="none" w:sz="0" w:space="0" w:color="auto"/>
                            <w:right w:val="none" w:sz="0" w:space="0" w:color="auto"/>
                          </w:divBdr>
                          <w:divsChild>
                            <w:div w:id="2013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974102">
      <w:bodyDiv w:val="1"/>
      <w:marLeft w:val="0"/>
      <w:marRight w:val="0"/>
      <w:marTop w:val="0"/>
      <w:marBottom w:val="0"/>
      <w:divBdr>
        <w:top w:val="none" w:sz="0" w:space="0" w:color="auto"/>
        <w:left w:val="none" w:sz="0" w:space="0" w:color="auto"/>
        <w:bottom w:val="none" w:sz="0" w:space="0" w:color="auto"/>
        <w:right w:val="none" w:sz="0" w:space="0" w:color="auto"/>
      </w:divBdr>
    </w:div>
    <w:div w:id="879827649">
      <w:bodyDiv w:val="1"/>
      <w:marLeft w:val="0"/>
      <w:marRight w:val="0"/>
      <w:marTop w:val="0"/>
      <w:marBottom w:val="0"/>
      <w:divBdr>
        <w:top w:val="none" w:sz="0" w:space="0" w:color="auto"/>
        <w:left w:val="none" w:sz="0" w:space="0" w:color="auto"/>
        <w:bottom w:val="none" w:sz="0" w:space="0" w:color="auto"/>
        <w:right w:val="none" w:sz="0" w:space="0" w:color="auto"/>
      </w:divBdr>
    </w:div>
    <w:div w:id="949119699">
      <w:bodyDiv w:val="1"/>
      <w:marLeft w:val="0"/>
      <w:marRight w:val="0"/>
      <w:marTop w:val="0"/>
      <w:marBottom w:val="0"/>
      <w:divBdr>
        <w:top w:val="none" w:sz="0" w:space="0" w:color="auto"/>
        <w:left w:val="none" w:sz="0" w:space="0" w:color="auto"/>
        <w:bottom w:val="none" w:sz="0" w:space="0" w:color="auto"/>
        <w:right w:val="none" w:sz="0" w:space="0" w:color="auto"/>
      </w:divBdr>
    </w:div>
    <w:div w:id="1171532194">
      <w:bodyDiv w:val="1"/>
      <w:marLeft w:val="0"/>
      <w:marRight w:val="0"/>
      <w:marTop w:val="0"/>
      <w:marBottom w:val="0"/>
      <w:divBdr>
        <w:top w:val="none" w:sz="0" w:space="0" w:color="auto"/>
        <w:left w:val="none" w:sz="0" w:space="0" w:color="auto"/>
        <w:bottom w:val="none" w:sz="0" w:space="0" w:color="auto"/>
        <w:right w:val="none" w:sz="0" w:space="0" w:color="auto"/>
      </w:divBdr>
    </w:div>
    <w:div w:id="1227885352">
      <w:bodyDiv w:val="1"/>
      <w:marLeft w:val="0"/>
      <w:marRight w:val="0"/>
      <w:marTop w:val="0"/>
      <w:marBottom w:val="0"/>
      <w:divBdr>
        <w:top w:val="none" w:sz="0" w:space="0" w:color="auto"/>
        <w:left w:val="none" w:sz="0" w:space="0" w:color="auto"/>
        <w:bottom w:val="none" w:sz="0" w:space="0" w:color="auto"/>
        <w:right w:val="none" w:sz="0" w:space="0" w:color="auto"/>
      </w:divBdr>
    </w:div>
    <w:div w:id="1265378753">
      <w:bodyDiv w:val="1"/>
      <w:marLeft w:val="0"/>
      <w:marRight w:val="0"/>
      <w:marTop w:val="0"/>
      <w:marBottom w:val="0"/>
      <w:divBdr>
        <w:top w:val="none" w:sz="0" w:space="0" w:color="auto"/>
        <w:left w:val="none" w:sz="0" w:space="0" w:color="auto"/>
        <w:bottom w:val="none" w:sz="0" w:space="0" w:color="auto"/>
        <w:right w:val="none" w:sz="0" w:space="0" w:color="auto"/>
      </w:divBdr>
    </w:div>
    <w:div w:id="1371607090">
      <w:bodyDiv w:val="1"/>
      <w:marLeft w:val="0"/>
      <w:marRight w:val="0"/>
      <w:marTop w:val="0"/>
      <w:marBottom w:val="0"/>
      <w:divBdr>
        <w:top w:val="none" w:sz="0" w:space="0" w:color="auto"/>
        <w:left w:val="none" w:sz="0" w:space="0" w:color="auto"/>
        <w:bottom w:val="none" w:sz="0" w:space="0" w:color="auto"/>
        <w:right w:val="none" w:sz="0" w:space="0" w:color="auto"/>
      </w:divBdr>
    </w:div>
    <w:div w:id="1393694205">
      <w:bodyDiv w:val="1"/>
      <w:marLeft w:val="0"/>
      <w:marRight w:val="0"/>
      <w:marTop w:val="0"/>
      <w:marBottom w:val="0"/>
      <w:divBdr>
        <w:top w:val="none" w:sz="0" w:space="0" w:color="auto"/>
        <w:left w:val="none" w:sz="0" w:space="0" w:color="auto"/>
        <w:bottom w:val="none" w:sz="0" w:space="0" w:color="auto"/>
        <w:right w:val="none" w:sz="0" w:space="0" w:color="auto"/>
      </w:divBdr>
    </w:div>
    <w:div w:id="1402212681">
      <w:bodyDiv w:val="1"/>
      <w:marLeft w:val="0"/>
      <w:marRight w:val="0"/>
      <w:marTop w:val="0"/>
      <w:marBottom w:val="0"/>
      <w:divBdr>
        <w:top w:val="none" w:sz="0" w:space="0" w:color="auto"/>
        <w:left w:val="none" w:sz="0" w:space="0" w:color="auto"/>
        <w:bottom w:val="none" w:sz="0" w:space="0" w:color="auto"/>
        <w:right w:val="none" w:sz="0" w:space="0" w:color="auto"/>
      </w:divBdr>
    </w:div>
    <w:div w:id="1412655386">
      <w:bodyDiv w:val="1"/>
      <w:marLeft w:val="0"/>
      <w:marRight w:val="0"/>
      <w:marTop w:val="0"/>
      <w:marBottom w:val="0"/>
      <w:divBdr>
        <w:top w:val="none" w:sz="0" w:space="0" w:color="auto"/>
        <w:left w:val="none" w:sz="0" w:space="0" w:color="auto"/>
        <w:bottom w:val="none" w:sz="0" w:space="0" w:color="auto"/>
        <w:right w:val="none" w:sz="0" w:space="0" w:color="auto"/>
      </w:divBdr>
    </w:div>
    <w:div w:id="1427730300">
      <w:bodyDiv w:val="1"/>
      <w:marLeft w:val="0"/>
      <w:marRight w:val="0"/>
      <w:marTop w:val="0"/>
      <w:marBottom w:val="0"/>
      <w:divBdr>
        <w:top w:val="none" w:sz="0" w:space="0" w:color="auto"/>
        <w:left w:val="none" w:sz="0" w:space="0" w:color="auto"/>
        <w:bottom w:val="none" w:sz="0" w:space="0" w:color="auto"/>
        <w:right w:val="none" w:sz="0" w:space="0" w:color="auto"/>
      </w:divBdr>
      <w:divsChild>
        <w:div w:id="1238325133">
          <w:marLeft w:val="0"/>
          <w:marRight w:val="0"/>
          <w:marTop w:val="0"/>
          <w:marBottom w:val="0"/>
          <w:divBdr>
            <w:top w:val="none" w:sz="0" w:space="0" w:color="auto"/>
            <w:left w:val="none" w:sz="0" w:space="0" w:color="auto"/>
            <w:bottom w:val="none" w:sz="0" w:space="0" w:color="auto"/>
            <w:right w:val="none" w:sz="0" w:space="0" w:color="auto"/>
          </w:divBdr>
          <w:divsChild>
            <w:div w:id="494340218">
              <w:marLeft w:val="0"/>
              <w:marRight w:val="0"/>
              <w:marTop w:val="180"/>
              <w:marBottom w:val="180"/>
              <w:divBdr>
                <w:top w:val="none" w:sz="0" w:space="0" w:color="auto"/>
                <w:left w:val="none" w:sz="0" w:space="0" w:color="auto"/>
                <w:bottom w:val="none" w:sz="0" w:space="0" w:color="auto"/>
                <w:right w:val="none" w:sz="0" w:space="0" w:color="auto"/>
              </w:divBdr>
            </w:div>
          </w:divsChild>
        </w:div>
        <w:div w:id="549149888">
          <w:marLeft w:val="0"/>
          <w:marRight w:val="0"/>
          <w:marTop w:val="0"/>
          <w:marBottom w:val="0"/>
          <w:divBdr>
            <w:top w:val="none" w:sz="0" w:space="0" w:color="auto"/>
            <w:left w:val="none" w:sz="0" w:space="0" w:color="auto"/>
            <w:bottom w:val="none" w:sz="0" w:space="0" w:color="auto"/>
            <w:right w:val="none" w:sz="0" w:space="0" w:color="auto"/>
          </w:divBdr>
          <w:divsChild>
            <w:div w:id="755398618">
              <w:marLeft w:val="0"/>
              <w:marRight w:val="0"/>
              <w:marTop w:val="0"/>
              <w:marBottom w:val="0"/>
              <w:divBdr>
                <w:top w:val="none" w:sz="0" w:space="0" w:color="auto"/>
                <w:left w:val="none" w:sz="0" w:space="0" w:color="auto"/>
                <w:bottom w:val="none" w:sz="0" w:space="0" w:color="auto"/>
                <w:right w:val="none" w:sz="0" w:space="0" w:color="auto"/>
              </w:divBdr>
              <w:divsChild>
                <w:div w:id="312412268">
                  <w:marLeft w:val="0"/>
                  <w:marRight w:val="0"/>
                  <w:marTop w:val="0"/>
                  <w:marBottom w:val="0"/>
                  <w:divBdr>
                    <w:top w:val="none" w:sz="0" w:space="0" w:color="auto"/>
                    <w:left w:val="none" w:sz="0" w:space="0" w:color="auto"/>
                    <w:bottom w:val="none" w:sz="0" w:space="0" w:color="auto"/>
                    <w:right w:val="none" w:sz="0" w:space="0" w:color="auto"/>
                  </w:divBdr>
                  <w:divsChild>
                    <w:div w:id="151878455">
                      <w:marLeft w:val="0"/>
                      <w:marRight w:val="0"/>
                      <w:marTop w:val="0"/>
                      <w:marBottom w:val="0"/>
                      <w:divBdr>
                        <w:top w:val="none" w:sz="0" w:space="0" w:color="auto"/>
                        <w:left w:val="none" w:sz="0" w:space="0" w:color="auto"/>
                        <w:bottom w:val="none" w:sz="0" w:space="0" w:color="auto"/>
                        <w:right w:val="none" w:sz="0" w:space="0" w:color="auto"/>
                      </w:divBdr>
                      <w:divsChild>
                        <w:div w:id="1373535498">
                          <w:marLeft w:val="0"/>
                          <w:marRight w:val="0"/>
                          <w:marTop w:val="0"/>
                          <w:marBottom w:val="0"/>
                          <w:divBdr>
                            <w:top w:val="none" w:sz="0" w:space="0" w:color="auto"/>
                            <w:left w:val="none" w:sz="0" w:space="0" w:color="auto"/>
                            <w:bottom w:val="none" w:sz="0" w:space="0" w:color="auto"/>
                            <w:right w:val="none" w:sz="0" w:space="0" w:color="auto"/>
                          </w:divBdr>
                          <w:divsChild>
                            <w:div w:id="785854369">
                              <w:marLeft w:val="0"/>
                              <w:marRight w:val="0"/>
                              <w:marTop w:val="0"/>
                              <w:marBottom w:val="300"/>
                              <w:divBdr>
                                <w:top w:val="none" w:sz="0" w:space="0" w:color="auto"/>
                                <w:left w:val="none" w:sz="0" w:space="0" w:color="auto"/>
                                <w:bottom w:val="none" w:sz="0" w:space="0" w:color="auto"/>
                                <w:right w:val="none" w:sz="0" w:space="0" w:color="auto"/>
                              </w:divBdr>
                              <w:divsChild>
                                <w:div w:id="1543249382">
                                  <w:marLeft w:val="0"/>
                                  <w:marRight w:val="0"/>
                                  <w:marTop w:val="0"/>
                                  <w:marBottom w:val="180"/>
                                  <w:divBdr>
                                    <w:top w:val="none" w:sz="0" w:space="0" w:color="auto"/>
                                    <w:left w:val="none" w:sz="0" w:space="0" w:color="auto"/>
                                    <w:bottom w:val="none" w:sz="0" w:space="0" w:color="auto"/>
                                    <w:right w:val="none" w:sz="0" w:space="0" w:color="auto"/>
                                  </w:divBdr>
                                </w:div>
                                <w:div w:id="1235894618">
                                  <w:marLeft w:val="0"/>
                                  <w:marRight w:val="0"/>
                                  <w:marTop w:val="0"/>
                                  <w:marBottom w:val="0"/>
                                  <w:divBdr>
                                    <w:top w:val="none" w:sz="0" w:space="0" w:color="auto"/>
                                    <w:left w:val="none" w:sz="0" w:space="0" w:color="auto"/>
                                    <w:bottom w:val="none" w:sz="0" w:space="0" w:color="auto"/>
                                    <w:right w:val="none" w:sz="0" w:space="0" w:color="auto"/>
                                  </w:divBdr>
                                  <w:divsChild>
                                    <w:div w:id="2000962350">
                                      <w:marLeft w:val="-300"/>
                                      <w:marRight w:val="0"/>
                                      <w:marTop w:val="0"/>
                                      <w:marBottom w:val="0"/>
                                      <w:divBdr>
                                        <w:top w:val="none" w:sz="0" w:space="0" w:color="auto"/>
                                        <w:left w:val="none" w:sz="0" w:space="0" w:color="auto"/>
                                        <w:bottom w:val="none" w:sz="0" w:space="0" w:color="auto"/>
                                        <w:right w:val="none" w:sz="0" w:space="0" w:color="auto"/>
                                      </w:divBdr>
                                      <w:divsChild>
                                        <w:div w:id="8618245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243883">
      <w:bodyDiv w:val="1"/>
      <w:marLeft w:val="0"/>
      <w:marRight w:val="0"/>
      <w:marTop w:val="0"/>
      <w:marBottom w:val="0"/>
      <w:divBdr>
        <w:top w:val="none" w:sz="0" w:space="0" w:color="auto"/>
        <w:left w:val="none" w:sz="0" w:space="0" w:color="auto"/>
        <w:bottom w:val="none" w:sz="0" w:space="0" w:color="auto"/>
        <w:right w:val="none" w:sz="0" w:space="0" w:color="auto"/>
      </w:divBdr>
    </w:div>
    <w:div w:id="1519923757">
      <w:bodyDiv w:val="1"/>
      <w:marLeft w:val="0"/>
      <w:marRight w:val="0"/>
      <w:marTop w:val="0"/>
      <w:marBottom w:val="0"/>
      <w:divBdr>
        <w:top w:val="none" w:sz="0" w:space="0" w:color="auto"/>
        <w:left w:val="none" w:sz="0" w:space="0" w:color="auto"/>
        <w:bottom w:val="none" w:sz="0" w:space="0" w:color="auto"/>
        <w:right w:val="none" w:sz="0" w:space="0" w:color="auto"/>
      </w:divBdr>
    </w:div>
    <w:div w:id="1581669341">
      <w:bodyDiv w:val="1"/>
      <w:marLeft w:val="0"/>
      <w:marRight w:val="0"/>
      <w:marTop w:val="0"/>
      <w:marBottom w:val="0"/>
      <w:divBdr>
        <w:top w:val="none" w:sz="0" w:space="0" w:color="auto"/>
        <w:left w:val="none" w:sz="0" w:space="0" w:color="auto"/>
        <w:bottom w:val="none" w:sz="0" w:space="0" w:color="auto"/>
        <w:right w:val="none" w:sz="0" w:space="0" w:color="auto"/>
      </w:divBdr>
      <w:divsChild>
        <w:div w:id="1431051063">
          <w:marLeft w:val="0"/>
          <w:marRight w:val="0"/>
          <w:marTop w:val="0"/>
          <w:marBottom w:val="0"/>
          <w:divBdr>
            <w:top w:val="none" w:sz="0" w:space="0" w:color="auto"/>
            <w:left w:val="none" w:sz="0" w:space="0" w:color="auto"/>
            <w:bottom w:val="none" w:sz="0" w:space="0" w:color="auto"/>
            <w:right w:val="none" w:sz="0" w:space="0" w:color="auto"/>
          </w:divBdr>
        </w:div>
        <w:div w:id="185139442">
          <w:marLeft w:val="0"/>
          <w:marRight w:val="0"/>
          <w:marTop w:val="0"/>
          <w:marBottom w:val="0"/>
          <w:divBdr>
            <w:top w:val="none" w:sz="0" w:space="0" w:color="auto"/>
            <w:left w:val="none" w:sz="0" w:space="0" w:color="auto"/>
            <w:bottom w:val="none" w:sz="0" w:space="0" w:color="auto"/>
            <w:right w:val="none" w:sz="0" w:space="0" w:color="auto"/>
          </w:divBdr>
        </w:div>
        <w:div w:id="997460842">
          <w:marLeft w:val="0"/>
          <w:marRight w:val="0"/>
          <w:marTop w:val="0"/>
          <w:marBottom w:val="0"/>
          <w:divBdr>
            <w:top w:val="none" w:sz="0" w:space="0" w:color="auto"/>
            <w:left w:val="none" w:sz="0" w:space="0" w:color="auto"/>
            <w:bottom w:val="none" w:sz="0" w:space="0" w:color="auto"/>
            <w:right w:val="none" w:sz="0" w:space="0" w:color="auto"/>
          </w:divBdr>
        </w:div>
        <w:div w:id="1595170717">
          <w:marLeft w:val="0"/>
          <w:marRight w:val="0"/>
          <w:marTop w:val="0"/>
          <w:marBottom w:val="0"/>
          <w:divBdr>
            <w:top w:val="none" w:sz="0" w:space="0" w:color="auto"/>
            <w:left w:val="none" w:sz="0" w:space="0" w:color="auto"/>
            <w:bottom w:val="none" w:sz="0" w:space="0" w:color="auto"/>
            <w:right w:val="none" w:sz="0" w:space="0" w:color="auto"/>
          </w:divBdr>
        </w:div>
        <w:div w:id="842091044">
          <w:marLeft w:val="0"/>
          <w:marRight w:val="0"/>
          <w:marTop w:val="0"/>
          <w:marBottom w:val="0"/>
          <w:divBdr>
            <w:top w:val="none" w:sz="0" w:space="0" w:color="auto"/>
            <w:left w:val="none" w:sz="0" w:space="0" w:color="auto"/>
            <w:bottom w:val="none" w:sz="0" w:space="0" w:color="auto"/>
            <w:right w:val="none" w:sz="0" w:space="0" w:color="auto"/>
          </w:divBdr>
        </w:div>
        <w:div w:id="1798140557">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sChild>
    </w:div>
    <w:div w:id="1633945264">
      <w:bodyDiv w:val="1"/>
      <w:marLeft w:val="0"/>
      <w:marRight w:val="0"/>
      <w:marTop w:val="0"/>
      <w:marBottom w:val="0"/>
      <w:divBdr>
        <w:top w:val="none" w:sz="0" w:space="0" w:color="auto"/>
        <w:left w:val="none" w:sz="0" w:space="0" w:color="auto"/>
        <w:bottom w:val="none" w:sz="0" w:space="0" w:color="auto"/>
        <w:right w:val="none" w:sz="0" w:space="0" w:color="auto"/>
      </w:divBdr>
    </w:div>
    <w:div w:id="1637763008">
      <w:bodyDiv w:val="1"/>
      <w:marLeft w:val="0"/>
      <w:marRight w:val="0"/>
      <w:marTop w:val="0"/>
      <w:marBottom w:val="0"/>
      <w:divBdr>
        <w:top w:val="none" w:sz="0" w:space="0" w:color="auto"/>
        <w:left w:val="none" w:sz="0" w:space="0" w:color="auto"/>
        <w:bottom w:val="none" w:sz="0" w:space="0" w:color="auto"/>
        <w:right w:val="none" w:sz="0" w:space="0" w:color="auto"/>
      </w:divBdr>
    </w:div>
    <w:div w:id="1652055690">
      <w:bodyDiv w:val="1"/>
      <w:marLeft w:val="0"/>
      <w:marRight w:val="0"/>
      <w:marTop w:val="0"/>
      <w:marBottom w:val="0"/>
      <w:divBdr>
        <w:top w:val="none" w:sz="0" w:space="0" w:color="auto"/>
        <w:left w:val="none" w:sz="0" w:space="0" w:color="auto"/>
        <w:bottom w:val="none" w:sz="0" w:space="0" w:color="auto"/>
        <w:right w:val="none" w:sz="0" w:space="0" w:color="auto"/>
      </w:divBdr>
    </w:div>
    <w:div w:id="1768849257">
      <w:bodyDiv w:val="1"/>
      <w:marLeft w:val="0"/>
      <w:marRight w:val="0"/>
      <w:marTop w:val="0"/>
      <w:marBottom w:val="0"/>
      <w:divBdr>
        <w:top w:val="none" w:sz="0" w:space="0" w:color="auto"/>
        <w:left w:val="none" w:sz="0" w:space="0" w:color="auto"/>
        <w:bottom w:val="none" w:sz="0" w:space="0" w:color="auto"/>
        <w:right w:val="none" w:sz="0" w:space="0" w:color="auto"/>
      </w:divBdr>
    </w:div>
    <w:div w:id="1861309773">
      <w:bodyDiv w:val="1"/>
      <w:marLeft w:val="0"/>
      <w:marRight w:val="0"/>
      <w:marTop w:val="0"/>
      <w:marBottom w:val="0"/>
      <w:divBdr>
        <w:top w:val="none" w:sz="0" w:space="0" w:color="auto"/>
        <w:left w:val="none" w:sz="0" w:space="0" w:color="auto"/>
        <w:bottom w:val="none" w:sz="0" w:space="0" w:color="auto"/>
        <w:right w:val="none" w:sz="0" w:space="0" w:color="auto"/>
      </w:divBdr>
    </w:div>
    <w:div w:id="1874492581">
      <w:bodyDiv w:val="1"/>
      <w:marLeft w:val="0"/>
      <w:marRight w:val="0"/>
      <w:marTop w:val="0"/>
      <w:marBottom w:val="0"/>
      <w:divBdr>
        <w:top w:val="none" w:sz="0" w:space="0" w:color="auto"/>
        <w:left w:val="none" w:sz="0" w:space="0" w:color="auto"/>
        <w:bottom w:val="none" w:sz="0" w:space="0" w:color="auto"/>
        <w:right w:val="none" w:sz="0" w:space="0" w:color="auto"/>
      </w:divBdr>
    </w:div>
    <w:div w:id="2082486279">
      <w:bodyDiv w:val="1"/>
      <w:marLeft w:val="0"/>
      <w:marRight w:val="0"/>
      <w:marTop w:val="0"/>
      <w:marBottom w:val="0"/>
      <w:divBdr>
        <w:top w:val="none" w:sz="0" w:space="0" w:color="auto"/>
        <w:left w:val="none" w:sz="0" w:space="0" w:color="auto"/>
        <w:bottom w:val="none" w:sz="0" w:space="0" w:color="auto"/>
        <w:right w:val="none" w:sz="0" w:space="0" w:color="auto"/>
      </w:divBdr>
    </w:div>
    <w:div w:id="2107649027">
      <w:bodyDiv w:val="1"/>
      <w:marLeft w:val="0"/>
      <w:marRight w:val="0"/>
      <w:marTop w:val="0"/>
      <w:marBottom w:val="0"/>
      <w:divBdr>
        <w:top w:val="none" w:sz="0" w:space="0" w:color="auto"/>
        <w:left w:val="none" w:sz="0" w:space="0" w:color="auto"/>
        <w:bottom w:val="none" w:sz="0" w:space="0" w:color="auto"/>
        <w:right w:val="none" w:sz="0" w:space="0" w:color="auto"/>
      </w:divBdr>
    </w:div>
    <w:div w:id="2108503169">
      <w:bodyDiv w:val="1"/>
      <w:marLeft w:val="0"/>
      <w:marRight w:val="0"/>
      <w:marTop w:val="0"/>
      <w:marBottom w:val="0"/>
      <w:divBdr>
        <w:top w:val="none" w:sz="0" w:space="0" w:color="auto"/>
        <w:left w:val="none" w:sz="0" w:space="0" w:color="auto"/>
        <w:bottom w:val="none" w:sz="0" w:space="0" w:color="auto"/>
        <w:right w:val="none" w:sz="0" w:space="0" w:color="auto"/>
      </w:divBdr>
      <w:divsChild>
        <w:div w:id="176971209">
          <w:marLeft w:val="0"/>
          <w:marRight w:val="0"/>
          <w:marTop w:val="180"/>
          <w:marBottom w:val="180"/>
          <w:divBdr>
            <w:top w:val="none" w:sz="0" w:space="0" w:color="auto"/>
            <w:left w:val="none" w:sz="0" w:space="0" w:color="auto"/>
            <w:bottom w:val="none" w:sz="0" w:space="0" w:color="auto"/>
            <w:right w:val="none" w:sz="0" w:space="0" w:color="auto"/>
          </w:divBdr>
        </w:div>
        <w:div w:id="248120246">
          <w:marLeft w:val="0"/>
          <w:marRight w:val="0"/>
          <w:marTop w:val="180"/>
          <w:marBottom w:val="180"/>
          <w:divBdr>
            <w:top w:val="none" w:sz="0" w:space="0" w:color="auto"/>
            <w:left w:val="none" w:sz="0" w:space="0" w:color="auto"/>
            <w:bottom w:val="none" w:sz="0" w:space="0" w:color="auto"/>
            <w:right w:val="none" w:sz="0" w:space="0" w:color="auto"/>
          </w:divBdr>
        </w:div>
        <w:div w:id="269437088">
          <w:marLeft w:val="0"/>
          <w:marRight w:val="0"/>
          <w:marTop w:val="180"/>
          <w:marBottom w:val="180"/>
          <w:divBdr>
            <w:top w:val="none" w:sz="0" w:space="0" w:color="auto"/>
            <w:left w:val="none" w:sz="0" w:space="0" w:color="auto"/>
            <w:bottom w:val="none" w:sz="0" w:space="0" w:color="auto"/>
            <w:right w:val="none" w:sz="0" w:space="0" w:color="auto"/>
          </w:divBdr>
        </w:div>
        <w:div w:id="558713674">
          <w:marLeft w:val="0"/>
          <w:marRight w:val="0"/>
          <w:marTop w:val="180"/>
          <w:marBottom w:val="180"/>
          <w:divBdr>
            <w:top w:val="none" w:sz="0" w:space="0" w:color="auto"/>
            <w:left w:val="none" w:sz="0" w:space="0" w:color="auto"/>
            <w:bottom w:val="none" w:sz="0" w:space="0" w:color="auto"/>
            <w:right w:val="none" w:sz="0" w:space="0" w:color="auto"/>
          </w:divBdr>
        </w:div>
        <w:div w:id="648242920">
          <w:marLeft w:val="0"/>
          <w:marRight w:val="0"/>
          <w:marTop w:val="180"/>
          <w:marBottom w:val="180"/>
          <w:divBdr>
            <w:top w:val="none" w:sz="0" w:space="0" w:color="auto"/>
            <w:left w:val="none" w:sz="0" w:space="0" w:color="auto"/>
            <w:bottom w:val="none" w:sz="0" w:space="0" w:color="auto"/>
            <w:right w:val="none" w:sz="0" w:space="0" w:color="auto"/>
          </w:divBdr>
        </w:div>
        <w:div w:id="780415463">
          <w:marLeft w:val="0"/>
          <w:marRight w:val="0"/>
          <w:marTop w:val="180"/>
          <w:marBottom w:val="180"/>
          <w:divBdr>
            <w:top w:val="none" w:sz="0" w:space="0" w:color="auto"/>
            <w:left w:val="none" w:sz="0" w:space="0" w:color="auto"/>
            <w:bottom w:val="none" w:sz="0" w:space="0" w:color="auto"/>
            <w:right w:val="none" w:sz="0" w:space="0" w:color="auto"/>
          </w:divBdr>
        </w:div>
        <w:div w:id="822627712">
          <w:marLeft w:val="0"/>
          <w:marRight w:val="0"/>
          <w:marTop w:val="180"/>
          <w:marBottom w:val="180"/>
          <w:divBdr>
            <w:top w:val="none" w:sz="0" w:space="0" w:color="auto"/>
            <w:left w:val="none" w:sz="0" w:space="0" w:color="auto"/>
            <w:bottom w:val="none" w:sz="0" w:space="0" w:color="auto"/>
            <w:right w:val="none" w:sz="0" w:space="0" w:color="auto"/>
          </w:divBdr>
        </w:div>
        <w:div w:id="823938134">
          <w:marLeft w:val="0"/>
          <w:marRight w:val="0"/>
          <w:marTop w:val="180"/>
          <w:marBottom w:val="180"/>
          <w:divBdr>
            <w:top w:val="none" w:sz="0" w:space="0" w:color="auto"/>
            <w:left w:val="none" w:sz="0" w:space="0" w:color="auto"/>
            <w:bottom w:val="none" w:sz="0" w:space="0" w:color="auto"/>
            <w:right w:val="none" w:sz="0" w:space="0" w:color="auto"/>
          </w:divBdr>
        </w:div>
        <w:div w:id="846557123">
          <w:marLeft w:val="0"/>
          <w:marRight w:val="0"/>
          <w:marTop w:val="180"/>
          <w:marBottom w:val="180"/>
          <w:divBdr>
            <w:top w:val="none" w:sz="0" w:space="0" w:color="auto"/>
            <w:left w:val="none" w:sz="0" w:space="0" w:color="auto"/>
            <w:bottom w:val="none" w:sz="0" w:space="0" w:color="auto"/>
            <w:right w:val="none" w:sz="0" w:space="0" w:color="auto"/>
          </w:divBdr>
        </w:div>
        <w:div w:id="1041593932">
          <w:marLeft w:val="0"/>
          <w:marRight w:val="0"/>
          <w:marTop w:val="180"/>
          <w:marBottom w:val="180"/>
          <w:divBdr>
            <w:top w:val="none" w:sz="0" w:space="0" w:color="auto"/>
            <w:left w:val="none" w:sz="0" w:space="0" w:color="auto"/>
            <w:bottom w:val="none" w:sz="0" w:space="0" w:color="auto"/>
            <w:right w:val="none" w:sz="0" w:space="0" w:color="auto"/>
          </w:divBdr>
        </w:div>
        <w:div w:id="1119759989">
          <w:marLeft w:val="0"/>
          <w:marRight w:val="0"/>
          <w:marTop w:val="180"/>
          <w:marBottom w:val="180"/>
          <w:divBdr>
            <w:top w:val="none" w:sz="0" w:space="0" w:color="auto"/>
            <w:left w:val="none" w:sz="0" w:space="0" w:color="auto"/>
            <w:bottom w:val="none" w:sz="0" w:space="0" w:color="auto"/>
            <w:right w:val="none" w:sz="0" w:space="0" w:color="auto"/>
          </w:divBdr>
        </w:div>
        <w:div w:id="1383408813">
          <w:marLeft w:val="0"/>
          <w:marRight w:val="0"/>
          <w:marTop w:val="180"/>
          <w:marBottom w:val="180"/>
          <w:divBdr>
            <w:top w:val="none" w:sz="0" w:space="0" w:color="auto"/>
            <w:left w:val="none" w:sz="0" w:space="0" w:color="auto"/>
            <w:bottom w:val="none" w:sz="0" w:space="0" w:color="auto"/>
            <w:right w:val="none" w:sz="0" w:space="0" w:color="auto"/>
          </w:divBdr>
        </w:div>
        <w:div w:id="1439521385">
          <w:marLeft w:val="0"/>
          <w:marRight w:val="0"/>
          <w:marTop w:val="180"/>
          <w:marBottom w:val="180"/>
          <w:divBdr>
            <w:top w:val="none" w:sz="0" w:space="0" w:color="auto"/>
            <w:left w:val="none" w:sz="0" w:space="0" w:color="auto"/>
            <w:bottom w:val="none" w:sz="0" w:space="0" w:color="auto"/>
            <w:right w:val="none" w:sz="0" w:space="0" w:color="auto"/>
          </w:divBdr>
        </w:div>
        <w:div w:id="1633096590">
          <w:marLeft w:val="0"/>
          <w:marRight w:val="0"/>
          <w:marTop w:val="180"/>
          <w:marBottom w:val="180"/>
          <w:divBdr>
            <w:top w:val="none" w:sz="0" w:space="0" w:color="auto"/>
            <w:left w:val="none" w:sz="0" w:space="0" w:color="auto"/>
            <w:bottom w:val="none" w:sz="0" w:space="0" w:color="auto"/>
            <w:right w:val="none" w:sz="0" w:space="0" w:color="auto"/>
          </w:divBdr>
        </w:div>
        <w:div w:id="1676565972">
          <w:marLeft w:val="0"/>
          <w:marRight w:val="0"/>
          <w:marTop w:val="180"/>
          <w:marBottom w:val="180"/>
          <w:divBdr>
            <w:top w:val="none" w:sz="0" w:space="0" w:color="auto"/>
            <w:left w:val="none" w:sz="0" w:space="0" w:color="auto"/>
            <w:bottom w:val="none" w:sz="0" w:space="0" w:color="auto"/>
            <w:right w:val="none" w:sz="0" w:space="0" w:color="auto"/>
          </w:divBdr>
        </w:div>
        <w:div w:id="1979410273">
          <w:marLeft w:val="0"/>
          <w:marRight w:val="0"/>
          <w:marTop w:val="180"/>
          <w:marBottom w:val="180"/>
          <w:divBdr>
            <w:top w:val="none" w:sz="0" w:space="0" w:color="auto"/>
            <w:left w:val="none" w:sz="0" w:space="0" w:color="auto"/>
            <w:bottom w:val="none" w:sz="0" w:space="0" w:color="auto"/>
            <w:right w:val="none" w:sz="0" w:space="0" w:color="auto"/>
          </w:divBdr>
        </w:div>
      </w:divsChild>
    </w:div>
    <w:div w:id="2125492909">
      <w:bodyDiv w:val="1"/>
      <w:marLeft w:val="0"/>
      <w:marRight w:val="0"/>
      <w:marTop w:val="0"/>
      <w:marBottom w:val="0"/>
      <w:divBdr>
        <w:top w:val="none" w:sz="0" w:space="0" w:color="auto"/>
        <w:left w:val="none" w:sz="0" w:space="0" w:color="auto"/>
        <w:bottom w:val="none" w:sz="0" w:space="0" w:color="auto"/>
        <w:right w:val="none" w:sz="0" w:space="0" w:color="auto"/>
      </w:divBdr>
    </w:div>
    <w:div w:id="21455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0%B5%D0%B0%D0%BD%D1%81%D0%BE%D0%B2%D1%8B%D0%B9_%D1%83%D1%80%D0%BE%D0%B2%D0%B5%D0%BD%D1%8C" TargetMode="External"/><Relationship Id="rId299" Type="http://schemas.openxmlformats.org/officeDocument/2006/relationships/hyperlink" Target="https://ru.wikipedia.org/wiki/RS-232" TargetMode="External"/><Relationship Id="rId303" Type="http://schemas.openxmlformats.org/officeDocument/2006/relationships/hyperlink" Target="https://ru.wikipedia.org/wiki/AUI" TargetMode="External"/><Relationship Id="rId21" Type="http://schemas.openxmlformats.org/officeDocument/2006/relationships/hyperlink" Target="https://zametkinapolyah.ru/servera-i-protokoly/uspeshnye-kody-sostoyaniya-http-servera-200-201-202-203-204-205-206.html" TargetMode="External"/><Relationship Id="rId42" Type="http://schemas.openxmlformats.org/officeDocument/2006/relationships/hyperlink" Target="https://tools.ietf.org/html/rfc7231" TargetMode="External"/><Relationship Id="rId63" Type="http://schemas.openxmlformats.org/officeDocument/2006/relationships/hyperlink" Target="https://ru.wikipedia.org/wiki/%D0%9F%D1%80%D0%BE%D1%82%D0%BE%D0%BA%D0%BE%D0%BB_%D0%BF%D0%B5%D1%80%D0%B5%D0%B4%D0%B0%D1%87%D0%B8_%D0%B4%D0%B0%D0%BD%D0%BD%D1%8B%D1%85" TargetMode="External"/><Relationship Id="rId84" Type="http://schemas.openxmlformats.org/officeDocument/2006/relationships/hyperlink" Target="https://ru.wikipedia.org/wiki/%D0%9A%D0%BB%D0%B8%D0%B5%D0%BD%D1%82_(%D0%B8%D0%BD%D1%84%D0%BE%D1%80%D0%BC%D0%B0%D1%82%D0%B8%D0%BA%D0%B0)" TargetMode="External"/><Relationship Id="rId138" Type="http://schemas.openxmlformats.org/officeDocument/2006/relationships/hyperlink" Target="https://ru.wikipedia.org/wiki/%D0%A1%D0%B5%D1%82%D0%B5%D0%B2%D0%BE%D0%B9_%D1%88%D0%BB%D1%8E%D0%B7" TargetMode="External"/><Relationship Id="rId159" Type="http://schemas.openxmlformats.org/officeDocument/2006/relationships/hyperlink" Target="https://ru.wikipedia.org/wiki/%D0%9F%D1%80%D0%B8%D0%BA%D0%BB%D0%B0%D0%B4%D0%BD%D0%BE%D0%B9_%D1%83%D1%80%D0%BE%D0%B2%D0%B5%D0%BD%D1%8C" TargetMode="External"/><Relationship Id="rId324" Type="http://schemas.openxmlformats.org/officeDocument/2006/relationships/hyperlink" Target="https://ru.wikipedia.org/wiki/GSM" TargetMode="External"/><Relationship Id="rId345" Type="http://schemas.openxmlformats.org/officeDocument/2006/relationships/hyperlink" Target="https://developer.mozilla.org/en-US/docs/Glossary/Proxy_server" TargetMode="External"/><Relationship Id="rId170" Type="http://schemas.openxmlformats.org/officeDocument/2006/relationships/hyperlink" Target="https://ru.wikipedia.org/wiki/SIP" TargetMode="External"/><Relationship Id="rId191" Type="http://schemas.openxmlformats.org/officeDocument/2006/relationships/hyperlink" Target="https://ru.wikipedia.org/wiki/NetWare_Core_Protocol" TargetMode="External"/><Relationship Id="rId205" Type="http://schemas.openxmlformats.org/officeDocument/2006/relationships/hyperlink" Target="https://ru.wikipedia.org/wiki/PPTP" TargetMode="External"/><Relationship Id="rId226" Type="http://schemas.openxmlformats.org/officeDocument/2006/relationships/hyperlink" Target="https://ru.wikipedia.org/wiki/IPX/SPX" TargetMode="External"/><Relationship Id="rId247" Type="http://schemas.openxmlformats.org/officeDocument/2006/relationships/hyperlink" Target="https://ru.wikipedia.org/wiki/%D0%90%D0%BD%D0%B3%D0%BB%D0%B8%D0%B9%D1%81%D0%BA%D0%B8%D0%B9_%D1%8F%D0%B7%D1%8B%D0%BA" TargetMode="External"/><Relationship Id="rId107" Type="http://schemas.openxmlformats.org/officeDocument/2006/relationships/hyperlink" Target="https://ru.wikipedia.org/wiki/POP3" TargetMode="External"/><Relationship Id="rId268" Type="http://schemas.openxmlformats.org/officeDocument/2006/relationships/hyperlink" Target="https://ru.wikipedia.org/wiki/Point-to-Point_Protocol" TargetMode="External"/><Relationship Id="rId289" Type="http://schemas.openxmlformats.org/officeDocument/2006/relationships/hyperlink" Target="https://ru.wikipedia.org/wiki/Electronic_Industries_Alliance" TargetMode="External"/><Relationship Id="rId11" Type="http://schemas.openxmlformats.org/officeDocument/2006/relationships/image" Target="media/image3.png"/><Relationship Id="rId32" Type="http://schemas.openxmlformats.org/officeDocument/2006/relationships/hyperlink" Target="https://restfulapi.net/http-status-codes/" TargetMode="External"/><Relationship Id="rId53" Type="http://schemas.openxmlformats.org/officeDocument/2006/relationships/hyperlink" Target="https://developer.mozilla.org/ru/docs/Web/HTTP/Methods/PUT" TargetMode="External"/><Relationship Id="rId74" Type="http://schemas.openxmlformats.org/officeDocument/2006/relationships/hyperlink" Target="https://ru.wikipedia.org/wiki/%D0%94%D0%B8%D0%BD%D0%B0%D0%BC%D0%B8%D1%87%D0%B5%D1%81%D0%BA%D0%B8%D0%B9_%D0%BF%D0%BE%D1%80%D1%82" TargetMode="External"/><Relationship Id="rId128" Type="http://schemas.openxmlformats.org/officeDocument/2006/relationships/hyperlink" Target="https://ru.wikipedia.org/wiki/%D0%9F%D0%BE%D1%80%D1%82_(%D0%BA%D0%BE%D0%BC%D0%BF%D1%8C%D1%8E%D1%82%D0%B5%D1%80%D0%BD%D1%8B%D0%B5_%D1%81%D0%B5%D1%82%D0%B8)" TargetMode="External"/><Relationship Id="rId149" Type="http://schemas.openxmlformats.org/officeDocument/2006/relationships/hyperlink" Target="https://ru.wikipedia.org/wiki/%D0%9A%D0%BE%D0%BC%D0%BC%D1%83%D1%82%D0%B0%D1%82%D0%BE%D1%80_Ethernet" TargetMode="External"/><Relationship Id="rId314" Type="http://schemas.openxmlformats.org/officeDocument/2006/relationships/hyperlink" Target="https://ru.wikipedia.org/wiki/EIA-422" TargetMode="External"/><Relationship Id="rId335" Type="http://schemas.openxmlformats.org/officeDocument/2006/relationships/hyperlink" Target="https://tools.ietf.org/html/rfc6648" TargetMode="External"/><Relationship Id="rId356" Type="http://schemas.openxmlformats.org/officeDocument/2006/relationships/hyperlink" Target="https://ru.wikipedia.org/wiki/%D0%A0%D1%83%D1%81%D1%81%D0%BA%D0%B8%D0%B9_%D1%8F%D0%B7%D1%8B%D0%BA" TargetMode="External"/><Relationship Id="rId5" Type="http://schemas.openxmlformats.org/officeDocument/2006/relationships/settings" Target="settings.xml"/><Relationship Id="rId95" Type="http://schemas.openxmlformats.org/officeDocument/2006/relationships/hyperlink" Target="https://ru.wikipedia.org/wiki/%D0%90%D0%BD%D0%B3%D0%BB%D0%B8%D0%B9%D1%81%D0%BA%D0%B8%D0%B9_%D1%8F%D0%B7%D1%8B%D0%BA" TargetMode="External"/><Relationship Id="rId160" Type="http://schemas.openxmlformats.org/officeDocument/2006/relationships/hyperlink" Target="https://ru.wikipedia.org/wiki/%D0%90%D0%BD%D0%B3%D0%BB%D0%B8%D0%B9%D1%81%D0%BA%D0%B8%D0%B9_%D1%8F%D0%B7%D1%8B%D0%BA" TargetMode="External"/><Relationship Id="rId181" Type="http://schemas.openxmlformats.org/officeDocument/2006/relationships/hyperlink" Target="https://ru.wikipedia.org/w/index.php?title=PICT&amp;action=edit&amp;redlink=1" TargetMode="External"/><Relationship Id="rId216" Type="http://schemas.openxmlformats.org/officeDocument/2006/relationships/hyperlink" Target="https://ru.wikipedia.org/wiki/UDP" TargetMode="External"/><Relationship Id="rId237" Type="http://schemas.openxmlformats.org/officeDocument/2006/relationships/hyperlink" Target="https://ru.wikipedia.org/wiki/Internet_Protocol_Security" TargetMode="External"/><Relationship Id="rId258" Type="http://schemas.openxmlformats.org/officeDocument/2006/relationships/hyperlink" Target="https://ru.wikipedia.org/wiki/Ethernet_Automatic_Protection_Switching" TargetMode="External"/><Relationship Id="rId279" Type="http://schemas.openxmlformats.org/officeDocument/2006/relationships/hyperlink" Target="https://ru.wikipedia.org/wiki/%D0%94%D1%80%D0%B0%D0%B9%D0%B2%D0%B5%D1%80" TargetMode="External"/><Relationship Id="rId22" Type="http://schemas.openxmlformats.org/officeDocument/2006/relationships/hyperlink" Target="https://zametkinapolyah.ru/servera-i-protokoly/tema-12-process-obsuzhdenie-soderzhimogo-v-http-pri-peredachi-dannyx.html" TargetMode="External"/><Relationship Id="rId43" Type="http://schemas.openxmlformats.org/officeDocument/2006/relationships/hyperlink" Target="https://tools.ietf.org/html/rfc7231" TargetMode="External"/><Relationship Id="rId64" Type="http://schemas.openxmlformats.org/officeDocument/2006/relationships/hyperlink" Target="https://ru.wikipedia.org/wiki/%D0%A2%D1%80%D0%B0%D0%BD%D1%81%D0%BF%D0%BE%D1%80%D1%82%D0%BD%D1%8B%D0%B9_%D1%83%D1%80%D0%BE%D0%B2%D0%B5%D0%BD%D1%8C" TargetMode="External"/><Relationship Id="rId118" Type="http://schemas.openxmlformats.org/officeDocument/2006/relationships/hyperlink" Target="https://ru.wikipedia.org/wiki/Remote_Procedure_Call" TargetMode="External"/><Relationship Id="rId139" Type="http://schemas.openxmlformats.org/officeDocument/2006/relationships/hyperlink" Target="https://ru.wikipedia.org/wiki/%D0%9C%D0%B5%D0%B6%D1%81%D0%B5%D1%82%D0%B5%D0%B2%D0%BE%D0%B9_%D1%8D%D0%BA%D1%80%D0%B0%D0%BD" TargetMode="External"/><Relationship Id="rId290" Type="http://schemas.openxmlformats.org/officeDocument/2006/relationships/hyperlink" Target="https://ru.wikipedia.org/wiki/%D0%95%D0%B2%D1%80%D0%BE%D0%BF%D0%B5%D0%B9%D1%81%D0%BA%D0%B8%D0%B9_%D0%B8%D0%BD%D1%81%D1%82%D0%B8%D1%82%D1%83%D1%82_%D1%82%D0%B5%D0%BB%D0%B5%D0%BA%D0%BE%D0%BC%D0%BC%D1%83%D0%BD%D0%B8%D0%BA%D0%B0%D1%86%D0%B8%D0%BE%D0%BD%D0%BD%D1%8B%D1%85_%D1%81%D1%82%D0%B0%D0%BD%D0%B4%D0%B0%D1%80%D1%82%D0%BE%D0%B2" TargetMode="External"/><Relationship Id="rId304" Type="http://schemas.openxmlformats.org/officeDocument/2006/relationships/hyperlink" Target="https://ru.wikipedia.org/wiki/BNC-%D0%BA%D0%BE%D0%BD%D0%BD%D0%B5%D0%BA%D1%82%D0%BE%D1%80" TargetMode="External"/><Relationship Id="rId325" Type="http://schemas.openxmlformats.org/officeDocument/2006/relationships/hyperlink" Target="https://ru.wikipedia.org/w/index.php?title=Um_Interface&amp;action=edit&amp;redlink=1" TargetMode="External"/><Relationship Id="rId346" Type="http://schemas.openxmlformats.org/officeDocument/2006/relationships/hyperlink" Target="https://developer.mozilla.org/ru/docs/Web/HTTP/Headers/Connection" TargetMode="External"/><Relationship Id="rId85" Type="http://schemas.openxmlformats.org/officeDocument/2006/relationships/hyperlink" Target="https://ru.wikipedia.org/wiki/%D0%A5%D0%BE%D1%81%D1%82" TargetMode="External"/><Relationship Id="rId150" Type="http://schemas.openxmlformats.org/officeDocument/2006/relationships/hyperlink" Target="https://ru.wikipedia.org/wiki/%D0%91%D0%B5%D1%81%D0%BF%D1%80%D0%BE%D0%B2%D0%BE%D0%B4%D0%BD%D0%B0%D1%8F_%D1%82%D0%BE%D1%87%D0%BA%D0%B0_%D0%B4%D0%BE%D1%81%D1%82%D1%83%D0%BF%D0%B0" TargetMode="External"/><Relationship Id="rId171" Type="http://schemas.openxmlformats.org/officeDocument/2006/relationships/hyperlink" Target="https://ru.wikipedia.org/wiki/TELNET" TargetMode="External"/><Relationship Id="rId192" Type="http://schemas.openxmlformats.org/officeDocument/2006/relationships/hyperlink" Target="https://ru.wikipedia.org/w/index.php?title=Network_Data_Representation&amp;action=edit&amp;redlink=1" TargetMode="External"/><Relationship Id="rId206" Type="http://schemas.openxmlformats.org/officeDocument/2006/relationships/hyperlink" Target="https://ru.wikipedia.org/wiki/Remote_procedure_call" TargetMode="External"/><Relationship Id="rId227" Type="http://schemas.openxmlformats.org/officeDocument/2006/relationships/hyperlink" Target="https://ru.wikipedia.org/wiki/Structured_Stream_Transport" TargetMode="External"/><Relationship Id="rId248" Type="http://schemas.openxmlformats.org/officeDocument/2006/relationships/hyperlink" Target="https://ru.wikipedia.org/wiki/Logical_link_control" TargetMode="External"/><Relationship Id="rId269" Type="http://schemas.openxmlformats.org/officeDocument/2006/relationships/hyperlink" Target="https://ru.wikipedia.org/wiki/PPPoE" TargetMode="External"/><Relationship Id="rId12" Type="http://schemas.openxmlformats.org/officeDocument/2006/relationships/hyperlink" Target="https://zametkinapolyah.ru/servera-i-protokoly/uri-v-http-protokole.html" TargetMode="External"/><Relationship Id="rId33" Type="http://schemas.openxmlformats.org/officeDocument/2006/relationships/hyperlink" Target="https://developer.mozilla.org/en-US/docs/Web/HTTP/Protocol_upgrade_mechanism" TargetMode="External"/><Relationship Id="rId108" Type="http://schemas.openxmlformats.org/officeDocument/2006/relationships/hyperlink" Target="https://ru.wikipedia.org/wiki/WebSocket" TargetMode="External"/><Relationship Id="rId129" Type="http://schemas.openxmlformats.org/officeDocument/2006/relationships/hyperlink" Target="https://ru.wikipedia.org/wiki/%D0%A1%D0%B5%D1%82%D0%B5%D0%B2%D0%B0%D1%8F_%D0%BC%D0%BE%D0%B4%D0%B5%D0%BB%D1%8C_OSI" TargetMode="External"/><Relationship Id="rId280" Type="http://schemas.openxmlformats.org/officeDocument/2006/relationships/hyperlink" Target="https://ru.wikipedia.org/wiki/%D0%9E%D0%BF%D0%B5%D1%80%D0%B0%D1%86%D0%B8%D0%BE%D0%BD%D0%BD%D0%B0%D1%8F_%D1%81%D0%B8%D1%81%D1%82%D0%B5%D0%BC%D0%B0" TargetMode="External"/><Relationship Id="rId315" Type="http://schemas.openxmlformats.org/officeDocument/2006/relationships/hyperlink" Target="https://ru.wikipedia.org/wiki/RS-423" TargetMode="External"/><Relationship Id="rId336" Type="http://schemas.openxmlformats.org/officeDocument/2006/relationships/hyperlink" Target="https://www.iana.org/assignments/message-headers/perm-headers.html" TargetMode="External"/><Relationship Id="rId357" Type="http://schemas.openxmlformats.org/officeDocument/2006/relationships/hyperlink" Target="https://ru.wikipedia.org/wiki/%D0%A1%D0%BF%D0%B8%D1%81%D0%BE%D0%BA_%D0%B7%D0%B0%D0%B3%D0%BE%D0%BB%D0%BE%D0%B2%D0%BA%D0%BE%D0%B2_HTTP" TargetMode="External"/><Relationship Id="rId54" Type="http://schemas.openxmlformats.org/officeDocument/2006/relationships/hyperlink" Target="https://developer.mozilla.org/ru/docs/Web/HTTP/Methods/DELETE" TargetMode="External"/><Relationship Id="rId75" Type="http://schemas.openxmlformats.org/officeDocument/2006/relationships/hyperlink" Target="https://ru.wikipedia.org/wiki/TCP" TargetMode="External"/><Relationship Id="rId96" Type="http://schemas.openxmlformats.org/officeDocument/2006/relationships/hyperlink" Target="https://ru.wikipedia.org/wiki/%D0%9F%D1%80%D0%BE%D1%82%D0%BE%D0%BA%D0%BE%D0%BB_%D0%BF%D0%B5%D1%80%D0%B5%D0%B4%D0%B0%D1%87%D0%B8_%D0%B4%D0%B0%D0%BD%D0%BD%D1%8B%D1%85" TargetMode="External"/><Relationship Id="rId140" Type="http://schemas.openxmlformats.org/officeDocument/2006/relationships/hyperlink" Target="https://ru.wikipedia.org/wiki/%D0%9A%D0%B0%D0%BD%D0%B0%D0%BB%D1%8C%D0%BD%D1%8B%D0%B9_%D1%83%D1%80%D0%BE%D0%B2%D0%B5%D0%BD%D1%8C" TargetMode="External"/><Relationship Id="rId161" Type="http://schemas.openxmlformats.org/officeDocument/2006/relationships/hyperlink" Target="https://ru.wikipedia.org/wiki/Remote_Desktop_Protocol" TargetMode="External"/><Relationship Id="rId182" Type="http://schemas.openxmlformats.org/officeDocument/2006/relationships/hyperlink" Target="https://ru.wikipedia.org/wiki/TIFF" TargetMode="External"/><Relationship Id="rId217" Type="http://schemas.openxmlformats.org/officeDocument/2006/relationships/hyperlink" Target="https://ru.wikipedia.org/wiki/TCP" TargetMode="External"/><Relationship Id="rId6" Type="http://schemas.openxmlformats.org/officeDocument/2006/relationships/webSettings" Target="webSettings.xml"/><Relationship Id="rId238" Type="http://schemas.openxmlformats.org/officeDocument/2006/relationships/hyperlink" Target="https://ru.wikipedia.org/wiki/Routing_Information_Protocol" TargetMode="External"/><Relationship Id="rId259" Type="http://schemas.openxmlformats.org/officeDocument/2006/relationships/hyperlink" Target="https://ru.wikipedia.org/wiki/Fiber_Distributed_Data_Interface" TargetMode="External"/><Relationship Id="rId23" Type="http://schemas.openxmlformats.org/officeDocument/2006/relationships/hyperlink" Target="https://zametkinapolyah.ru/servera-i-protokoly/tema-14-bezopasnost-v-http-protokole-bezopasnost-peredachi-dannyx-po-http-protokolu.html" TargetMode="External"/><Relationship Id="rId119" Type="http://schemas.openxmlformats.org/officeDocument/2006/relationships/hyperlink" Target="https://ru.wikipedia.org/wiki/Password_Authentication_Protocol" TargetMode="External"/><Relationship Id="rId270" Type="http://schemas.openxmlformats.org/officeDocument/2006/relationships/hyperlink" Target="https://ru.wikipedia.org/wiki/SLIP" TargetMode="External"/><Relationship Id="rId291" Type="http://schemas.openxmlformats.org/officeDocument/2006/relationships/hyperlink" Target="https://ru.wikipedia.org/wiki/%D0%A4%D0%B8%D0%B7%D0%B8%D1%87%D0%B5%D1%81%D0%BA%D0%BE%D0%B5_%D0%BA%D0%BE%D0%B4%D0%B8%D1%80%D0%BE%D0%B2%D0%B0%D0%BD%D0%B8%D0%B5" TargetMode="External"/><Relationship Id="rId305" Type="http://schemas.openxmlformats.org/officeDocument/2006/relationships/hyperlink" Target="https://ru.wikipedia.org/wiki/NRZ_(%D0%BF%D1%80%D1%8F%D0%BC%D0%BE%D0%B9)" TargetMode="External"/><Relationship Id="rId326" Type="http://schemas.openxmlformats.org/officeDocument/2006/relationships/hyperlink" Target="https://ru.wikipedia.org/wiki/International_Telecommunication_Union" TargetMode="External"/><Relationship Id="rId347" Type="http://schemas.openxmlformats.org/officeDocument/2006/relationships/hyperlink" Target="https://developer.mozilla.org/en-US/docs/Web/HTTP/Headers/Keep-Alive" TargetMode="External"/><Relationship Id="rId44" Type="http://schemas.openxmlformats.org/officeDocument/2006/relationships/hyperlink" Target="https://tools.ietf.org/html/rfc7231" TargetMode="External"/><Relationship Id="rId65" Type="http://schemas.openxmlformats.org/officeDocument/2006/relationships/hyperlink" Target="https://ru.wikipedia.org/wiki/%D0%A1%D0%B5%D1%82%D0%B5%D0%B2%D0%B0%D1%8F_%D0%BC%D0%BE%D0%B4%D0%B5%D0%BB%D1%8C_OSI" TargetMode="External"/><Relationship Id="rId86" Type="http://schemas.openxmlformats.org/officeDocument/2006/relationships/hyperlink" Target="https://ru.wikipedia.org/wiki/%D0%90%D0%BD%D0%B3%D0%BB%D0%B8%D0%B9%D1%81%D0%BA%D0%B8%D0%B9_%D1%8F%D0%B7%D1%8B%D0%BA" TargetMode="External"/><Relationship Id="rId130" Type="http://schemas.openxmlformats.org/officeDocument/2006/relationships/hyperlink" Target="https://ru.wikipedia.org/wiki/%D0%A1%D0%B5%D1%82%D0%B5%D0%B2%D0%BE%D0%B9_%D1%83%D1%80%D0%BE%D0%B2%D0%B5%D0%BD%D1%8C" TargetMode="External"/><Relationship Id="rId151" Type="http://schemas.openxmlformats.org/officeDocument/2006/relationships/hyperlink" Target="https://ru.wikipedia.org/wiki/%D0%A4%D0%B8%D0%B7%D0%B8%D1%87%D0%B5%D1%81%D0%BA%D0%B8%D0%B9_%D1%81%D0%BB%D0%BE%D0%B9" TargetMode="External"/><Relationship Id="rId172" Type="http://schemas.openxmlformats.org/officeDocument/2006/relationships/hyperlink" Target="https://ru.wikipedia.org/wiki/%D0%92%D0%B8%D0%BA%D0%B8%D0%BF%D0%B5%D0%B4%D0%B8%D1%8F:%D0%A1%D1%81%D1%8B%D0%BB%D0%BA%D0%B8_%D0%BD%D0%B0_%D0%B8%D1%81%D1%82%D0%BE%D1%87%D0%BD%D0%B8%D0%BA%D0%B8" TargetMode="External"/><Relationship Id="rId193" Type="http://schemas.openxmlformats.org/officeDocument/2006/relationships/hyperlink" Target="https://ru.wikipedia.org/wiki/External_Data_Representation" TargetMode="External"/><Relationship Id="rId207" Type="http://schemas.openxmlformats.org/officeDocument/2006/relationships/hyperlink" Target="https://ru.wikipedia.org/wiki/RTCP" TargetMode="External"/><Relationship Id="rId228" Type="http://schemas.openxmlformats.org/officeDocument/2006/relationships/hyperlink" Target="https://ru.wikipedia.org/wiki/Transmission_Control_Protocol" TargetMode="External"/><Relationship Id="rId24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zametkinapolyah.ru/servera-i-protokoly/tema-3-http-soobshhenie-tipy-http-soobshhenij-zagolovki-http-soobshhenij-telo-soobshheniya-i-primery-http-soobshhenij.html" TargetMode="External"/><Relationship Id="rId109" Type="http://schemas.openxmlformats.org/officeDocument/2006/relationships/hyperlink" Target="https://ru.wikipedia.org/wiki/%D0%A5%D0%BE%D1%81%D1%82" TargetMode="External"/><Relationship Id="rId260" Type="http://schemas.openxmlformats.org/officeDocument/2006/relationships/hyperlink" Target="https://ru.wikipedia.org/wiki/Frame_Relay" TargetMode="External"/><Relationship Id="rId281" Type="http://schemas.openxmlformats.org/officeDocument/2006/relationships/hyperlink" Target="https://ru.wikipedia.org/w/index.php?title=ODI_(%D0%B8%D0%BD%D1%82%D0%B5%D1%80%D1%84%D0%B5%D0%B9%D1%81)&amp;action=edit&amp;redlink=1" TargetMode="External"/><Relationship Id="rId316" Type="http://schemas.openxmlformats.org/officeDocument/2006/relationships/hyperlink" Target="https://ru.wikipedia.org/wiki/RS-449" TargetMode="External"/><Relationship Id="rId337" Type="http://schemas.openxmlformats.org/officeDocument/2006/relationships/hyperlink" Target="https://tools.ietf.org/html/rfc4229" TargetMode="External"/><Relationship Id="rId34" Type="http://schemas.openxmlformats.org/officeDocument/2006/relationships/hyperlink" Target="https://tools.ietf.org/html/rfc2324" TargetMode="External"/><Relationship Id="rId55" Type="http://schemas.openxmlformats.org/officeDocument/2006/relationships/hyperlink" Target="https://developer.mozilla.org/ru/docs/Web/HTTP/Methods/GET" TargetMode="External"/><Relationship Id="rId76" Type="http://schemas.openxmlformats.org/officeDocument/2006/relationships/hyperlink" Target="https://ru.wikipedia.org/wiki/UDP" TargetMode="External"/><Relationship Id="rId97" Type="http://schemas.openxmlformats.org/officeDocument/2006/relationships/hyperlink" Target="https://ru.wikipedia.org/wiki/TCP" TargetMode="External"/><Relationship Id="rId120" Type="http://schemas.openxmlformats.org/officeDocument/2006/relationships/hyperlink" Target="https://ru.wikipedia.org/wiki/L2TP" TargetMode="External"/><Relationship Id="rId141" Type="http://schemas.openxmlformats.org/officeDocument/2006/relationships/hyperlink" Target="https://ru.wikipedia.org/wiki/%D0%9A%D0%B0%D0%B4%D1%80_(%D1%82%D0%B5%D0%BB%D0%B5%D0%BA%D0%BE%D0%BC%D0%BC%D1%83%D0%BD%D0%B8%D0%BA%D0%B0%D1%86%D0%B8%D0%B8)" TargetMode="External"/><Relationship Id="rId358" Type="http://schemas.openxmlformats.org/officeDocument/2006/relationships/hyperlink" Target="https://ru.wikipedia.org/wiki/%D0%A0%D1%83%D1%81%D1%81%D0%BA%D0%B8%D0%B9_%D1%8F%D0%B7%D1%8B%D0%BA" TargetMode="External"/><Relationship Id="rId7" Type="http://schemas.openxmlformats.org/officeDocument/2006/relationships/footnotes" Target="footnotes.xml"/><Relationship Id="rId162" Type="http://schemas.openxmlformats.org/officeDocument/2006/relationships/hyperlink" Target="https://ru.wikipedia.org/wiki/HTTP" TargetMode="External"/><Relationship Id="rId183" Type="http://schemas.openxmlformats.org/officeDocument/2006/relationships/hyperlink" Target="https://ru.wikipedia.org/wiki/%D0%A0%D0%B0%D0%B7%D1%80%D0%B5%D1%88%D0%B5%D0%BD%D0%B8%D0%B5_(%D0%BA%D0%BE%D0%BC%D0%BF%D1%8C%D1%8E%D1%82%D0%B5%D1%80%D0%BD%D0%B0%D1%8F_%D0%B3%D1%80%D0%B0%D1%84%D0%B8%D0%BA%D0%B0)" TargetMode="External"/><Relationship Id="rId218" Type="http://schemas.openxmlformats.org/officeDocument/2006/relationships/hyperlink" Target="https://ru.wikipedia.org/wiki/AppleTalk" TargetMode="External"/><Relationship Id="rId239" Type="http://schemas.openxmlformats.org/officeDocument/2006/relationships/hyperlink" Target="https://ru.wikipedia.org/wiki/Open_Shortest_Path_First" TargetMode="External"/><Relationship Id="rId250" Type="http://schemas.openxmlformats.org/officeDocument/2006/relationships/hyperlink" Target="https://ru.wikipedia.org/wiki/%D0%A1%D0%B5%D1%82%D0%B5%D0%B2%D0%BE%D0%B9_%D0%BA%D0%BE%D0%BC%D0%BC%D1%83%D1%82%D0%B0%D1%82%D0%BE%D1%80" TargetMode="External"/><Relationship Id="rId271" Type="http://schemas.openxmlformats.org/officeDocument/2006/relationships/hyperlink" Target="https://ru.wikipedia.org/wiki/StarLan" TargetMode="External"/><Relationship Id="rId292" Type="http://schemas.openxmlformats.org/officeDocument/2006/relationships/hyperlink" Target="https://ru.wikipedia.org/wiki/%D0%A1%D0%B5%D1%82%D0%B5%D0%B2%D0%BE%D0%B9_%D0%BA%D0%BE%D0%BD%D1%86%D0%B5%D0%BD%D1%82%D1%80%D0%B0%D1%82%D0%BE%D1%80" TargetMode="External"/><Relationship Id="rId306" Type="http://schemas.openxmlformats.org/officeDocument/2006/relationships/hyperlink" Target="https://ru.wikipedia.org/wiki/RZ" TargetMode="External"/><Relationship Id="rId24" Type="http://schemas.openxmlformats.org/officeDocument/2006/relationships/hyperlink" Target="https://zametkinapolyah.ru/servera-i-protokoly/tema-9-http-kody-sostoyaniya-klassy-kodov-sostoyaniya-http-servera.html" TargetMode="External"/><Relationship Id="rId45" Type="http://schemas.openxmlformats.org/officeDocument/2006/relationships/hyperlink" Target="https://tools.ietf.org/html/rfc7231" TargetMode="External"/><Relationship Id="rId66" Type="http://schemas.openxmlformats.org/officeDocument/2006/relationships/hyperlink" Target="https://ru.wikipedia.org/wiki/TCP" TargetMode="External"/><Relationship Id="rId87" Type="http://schemas.openxmlformats.org/officeDocument/2006/relationships/hyperlink" Target="https://ru.wikipedia.org/wiki/%D0%A5%D0%BE%D1%81%D1%82" TargetMode="External"/><Relationship Id="rId110" Type="http://schemas.openxmlformats.org/officeDocument/2006/relationships/hyperlink" Target="https://ru.wikipedia.org/wiki/%D0%9C%D0%B5%D0%B6%D1%81%D0%B5%D1%82%D0%B5%D0%B2%D0%BE%D0%B9_%D1%8D%D0%BA%D1%80%D0%B0%D0%BD" TargetMode="External"/><Relationship Id="rId131" Type="http://schemas.openxmlformats.org/officeDocument/2006/relationships/hyperlink" Target="https://ru.wikipedia.org/wiki/%D0%9F%D0%B0%D0%BA%D0%B5%D1%82_(%D1%81%D0%B5%D1%82%D0%B5%D0%B2%D1%8B%D0%B5_%D1%82%D0%B5%D1%85%D0%BD%D0%BE%D0%BB%D0%BE%D0%B3%D0%B8%D0%B8)" TargetMode="External"/><Relationship Id="rId327" Type="http://schemas.openxmlformats.org/officeDocument/2006/relationships/hyperlink" Target="https://ru.wikipedia.org/wiki/ITU-T" TargetMode="External"/><Relationship Id="rId348" Type="http://schemas.openxmlformats.org/officeDocument/2006/relationships/hyperlink" Target="https://developer.mozilla.org/en-US/docs/Web/HTTP/Headers/Proxy-Authenticate" TargetMode="External"/><Relationship Id="rId152" Type="http://schemas.openxmlformats.org/officeDocument/2006/relationships/hyperlink" Target="https://ru.wikipedia.org/wiki/%D0%91%D0%B8%D1%82" TargetMode="External"/><Relationship Id="rId173" Type="http://schemas.openxmlformats.org/officeDocument/2006/relationships/hyperlink" Target="https://ru.wikipedia.org/w/index.php?title=%D0%A1%D0%B5%D1%82%D0%B5%D0%B2%D0%B0%D1%8F_%D0%BC%D0%BE%D0%B4%D0%B5%D0%BB%D1%8C_OSI&amp;veaction=edit&amp;section=7" TargetMode="External"/><Relationship Id="rId194" Type="http://schemas.openxmlformats.org/officeDocument/2006/relationships/hyperlink" Target="https://ru.wikipedia.org/wiki/X.25" TargetMode="External"/><Relationship Id="rId208" Type="http://schemas.openxmlformats.org/officeDocument/2006/relationships/hyperlink" Target="https://ru.wikipedia.org/wiki/SMPP" TargetMode="External"/><Relationship Id="rId229" Type="http://schemas.openxmlformats.org/officeDocument/2006/relationships/hyperlink" Target="https://ru.wikipedia.org/wiki/User_Datagram_Protocol" TargetMode="External"/><Relationship Id="rId240" Type="http://schemas.openxmlformats.org/officeDocument/2006/relationships/hyperlink" Target="https://ru.wikipedia.org/w/index.php?title=%D0%A1%D0%B5%D1%82%D0%B5%D0%B2%D0%B0%D1%8F_%D0%BC%D0%BE%D0%B4%D0%B5%D0%BB%D1%8C_OSI&amp;veaction=edit&amp;section=11" TargetMode="External"/><Relationship Id="rId261" Type="http://schemas.openxmlformats.org/officeDocument/2006/relationships/hyperlink" Target="https://ru.wikipedia.org/wiki/High-Level_Data_Link_Control" TargetMode="External"/><Relationship Id="rId14" Type="http://schemas.openxmlformats.org/officeDocument/2006/relationships/hyperlink" Target="https://zametkinapolyah.ru/servera-i-protokoly/http-server-ili-veb-server-naznachenie-funkcii-i-rol-servera-v-http.html" TargetMode="External"/><Relationship Id="rId35" Type="http://schemas.openxmlformats.org/officeDocument/2006/relationships/hyperlink" Target="https://developer.mozilla.org/ru/docs/Web/HTTP/Methods/GET" TargetMode="External"/><Relationship Id="rId56" Type="http://schemas.openxmlformats.org/officeDocument/2006/relationships/hyperlink" Target="https://encyclopedia.kaspersky.ru/glossary/authentication/" TargetMode="External"/><Relationship Id="rId77" Type="http://schemas.openxmlformats.org/officeDocument/2006/relationships/hyperlink" Target="https://ru.wikipedia.org/wiki/SCTP" TargetMode="External"/><Relationship Id="rId100" Type="http://schemas.openxmlformats.org/officeDocument/2006/relationships/hyperlink" Target="https://ru.wikipedia.org/wiki/DCCP" TargetMode="External"/><Relationship Id="rId282" Type="http://schemas.openxmlformats.org/officeDocument/2006/relationships/hyperlink" Target="https://en.wikipedia.org/wiki/Open_Data-Link_Interface" TargetMode="External"/><Relationship Id="rId317" Type="http://schemas.openxmlformats.org/officeDocument/2006/relationships/hyperlink" Target="https://ru.wikipedia.org/wiki/RS-485" TargetMode="External"/><Relationship Id="rId338" Type="http://schemas.openxmlformats.org/officeDocument/2006/relationships/hyperlink" Target="https://www.iana.org/assignments/message-headers/message-headers.xhtml" TargetMode="External"/><Relationship Id="rId359" Type="http://schemas.openxmlformats.org/officeDocument/2006/relationships/hyperlink" Target="https://ru.wikipedia.org/wiki/%D0%A1%D0%BF%D0%B8%D1%81%D0%BE%D0%BA_%D0%B7%D0%B0%D0%B3%D0%BE%D0%BB%D0%BE%D0%B2%D0%BA%D0%BE%D0%B2_HTTP" TargetMode="External"/><Relationship Id="rId8" Type="http://schemas.openxmlformats.org/officeDocument/2006/relationships/endnotes" Target="endnotes.xml"/><Relationship Id="rId98" Type="http://schemas.openxmlformats.org/officeDocument/2006/relationships/hyperlink" Target="https://ru.wikipedia.org/wiki/UDP" TargetMode="External"/><Relationship Id="rId121" Type="http://schemas.openxmlformats.org/officeDocument/2006/relationships/hyperlink" Target="https://ru.wikipedia.org/wiki/GRPC" TargetMode="External"/><Relationship Id="rId142" Type="http://schemas.openxmlformats.org/officeDocument/2006/relationships/hyperlink" Target="https://ru.wikipedia.org/wiki/Point-to-Point_Protocol" TargetMode="External"/><Relationship Id="rId163" Type="http://schemas.openxmlformats.org/officeDocument/2006/relationships/hyperlink" Target="https://ru.wikipedia.org/wiki/SMTP" TargetMode="External"/><Relationship Id="rId184" Type="http://schemas.openxmlformats.org/officeDocument/2006/relationships/hyperlink" Target="https://ru.wikipedia.org/wiki/JPEG" TargetMode="External"/><Relationship Id="rId219" Type="http://schemas.openxmlformats.org/officeDocument/2006/relationships/hyperlink" Target="https://ru.wikipedia.org/w/index.php?title=Cyclic_UDP&amp;action=edit&amp;redlink=1" TargetMode="External"/><Relationship Id="rId230" Type="http://schemas.openxmlformats.org/officeDocument/2006/relationships/hyperlink" Target="https://ru.wikipedia.org/w/index.php?title=%D0%A1%D0%B5%D1%82%D0%B5%D0%B2%D0%B0%D1%8F_%D0%BC%D0%BE%D0%B4%D0%B5%D0%BB%D1%8C_OSI&amp;veaction=edit&amp;section=10" TargetMode="External"/><Relationship Id="rId251" Type="http://schemas.openxmlformats.org/officeDocument/2006/relationships/hyperlink" Target="https://ru.wikipedia.org/wiki/%D0%A1%D0%B5%D1%82%D0%B5%D0%B2%D0%BE%D0%B9_%D0%BC%D0%BE%D1%81%D1%82" TargetMode="External"/><Relationship Id="rId25" Type="http://schemas.openxmlformats.org/officeDocument/2006/relationships/hyperlink" Target="https://zametkinapolyah.ru/servera-i-protokoly/http-kody-oshibok-klienta.html" TargetMode="External"/><Relationship Id="rId46" Type="http://schemas.openxmlformats.org/officeDocument/2006/relationships/hyperlink" Target="https://tools.ietf.org/html/rfc7231" TargetMode="External"/><Relationship Id="rId67" Type="http://schemas.openxmlformats.org/officeDocument/2006/relationships/hyperlink" Target="https://ru.wikipedia.org/wiki/UDP" TargetMode="External"/><Relationship Id="rId272" Type="http://schemas.openxmlformats.org/officeDocument/2006/relationships/hyperlink" Target="https://ru.wikipedia.org/wiki/Token_ring" TargetMode="External"/><Relationship Id="rId293" Type="http://schemas.openxmlformats.org/officeDocument/2006/relationships/hyperlink" Target="https://ru.wikipedia.org/wiki/%D0%9F%D0%BE%D0%B2%D1%82%D0%BE%D1%80%D0%B8%D1%82%D0%B5%D0%BB%D1%8C_(%D1%81%D0%B5%D1%82%D0%B5%D0%B2%D0%BE%D0%B5_%D0%BE%D0%B1%D0%BE%D1%80%D1%83%D0%B4%D0%BE%D0%B2%D0%B0%D0%BD%D0%B8%D0%B5)" TargetMode="External"/><Relationship Id="rId307" Type="http://schemas.openxmlformats.org/officeDocument/2006/relationships/hyperlink" Target="https://ru.wikipedia.org/wiki/MLT-3" TargetMode="External"/><Relationship Id="rId328" Type="http://schemas.openxmlformats.org/officeDocument/2006/relationships/hyperlink" Target="https://ru.wikipedia.org/w/index.php?title=TransferJet&amp;action=edit&amp;redlink=1" TargetMode="External"/><Relationship Id="rId349" Type="http://schemas.openxmlformats.org/officeDocument/2006/relationships/hyperlink" Target="https://developer.mozilla.org/en-US/docs/Web/HTTP/Headers/Proxy-Authorization" TargetMode="External"/><Relationship Id="rId88" Type="http://schemas.openxmlformats.org/officeDocument/2006/relationships/hyperlink" Target="https://ru.wikipedia.org/wiki/%D0%A5%D0%BE%D1%81%D1%82" TargetMode="External"/><Relationship Id="rId111" Type="http://schemas.openxmlformats.org/officeDocument/2006/relationships/hyperlink" Target="https://ru.wikipedia.org/wiki/%D0%9F%D1%80%D0%B5%D0%B4%D1%81%D1%82%D0%B0%D0%B2%D0%B8%D1%82%D0%B5%D0%BB%D1%8C%D1%81%D0%BA%D0%B8%D0%B9_%D1%83%D1%80%D0%BE%D0%B2%D0%B5%D0%BD%D1%8C" TargetMode="External"/><Relationship Id="rId132" Type="http://schemas.openxmlformats.org/officeDocument/2006/relationships/hyperlink" Target="https://ru.wikipedia.org/wiki/IPv4" TargetMode="External"/><Relationship Id="rId153" Type="http://schemas.openxmlformats.org/officeDocument/2006/relationships/hyperlink" Target="https://ru.wikipedia.org/wiki/USB" TargetMode="External"/><Relationship Id="rId174" Type="http://schemas.openxmlformats.org/officeDocument/2006/relationships/hyperlink" Target="https://ru.wikipedia.org/w/index.php?title=%D0%A1%D0%B5%D1%82%D0%B5%D0%B2%D0%B0%D1%8F_%D0%BC%D0%BE%D0%B4%D0%B5%D0%BB%D1%8C_OSI&amp;action=edit&amp;section=7" TargetMode="External"/><Relationship Id="rId195" Type="http://schemas.openxmlformats.org/officeDocument/2006/relationships/hyperlink" Target="https://ru.wikipedia.org/w/index.php?title=%D0%A1%D0%B5%D1%82%D0%B5%D0%B2%D0%B0%D1%8F_%D0%BC%D0%BE%D0%B4%D0%B5%D0%BB%D1%8C_OSI&amp;veaction=edit&amp;section=8" TargetMode="External"/><Relationship Id="rId209" Type="http://schemas.openxmlformats.org/officeDocument/2006/relationships/hyperlink" Target="https://ru.wikipedia.org/w/index.php?title=Session_Control_Protocol&amp;action=edit&amp;redlink=1" TargetMode="External"/><Relationship Id="rId360" Type="http://schemas.openxmlformats.org/officeDocument/2006/relationships/hyperlink" Target="https://ru.wikipedia.org/wiki/%D0%A0%D1%83%D1%81%D1%81%D0%BA%D0%B8%D0%B9_%D1%8F%D0%B7%D1%8B%D0%BA" TargetMode="External"/><Relationship Id="rId220" Type="http://schemas.openxmlformats.org/officeDocument/2006/relationships/hyperlink" Target="https://ru.wikipedia.org/wiki/Datagram_Congestion_Control_Protocol" TargetMode="External"/><Relationship Id="rId241" Type="http://schemas.openxmlformats.org/officeDocument/2006/relationships/hyperlink" Target="https://ru.wikipedia.org/w/index.php?title=%D0%A1%D0%B5%D1%82%D0%B5%D0%B2%D0%B0%D1%8F_%D0%BC%D0%BE%D0%B4%D0%B5%D0%BB%D1%8C_OSI&amp;action=edit&amp;section=11" TargetMode="External"/><Relationship Id="rId15" Type="http://schemas.openxmlformats.org/officeDocument/2006/relationships/hyperlink" Target="https://zametkinapolyah.ru/servera-i-protokoly/tema-6-http-obekty-http-entity.html" TargetMode="External"/><Relationship Id="rId36" Type="http://schemas.openxmlformats.org/officeDocument/2006/relationships/hyperlink" Target="https://developer.mozilla.org/ru/docs/Web/HTTP/Methods/HEAD" TargetMode="External"/><Relationship Id="rId57" Type="http://schemas.openxmlformats.org/officeDocument/2006/relationships/hyperlink" Target="https://encyclopedia.kaspersky.ru/glossary/two-factor-authentication/" TargetMode="External"/><Relationship Id="rId106" Type="http://schemas.openxmlformats.org/officeDocument/2006/relationships/hyperlink" Target="https://ru.wikipedia.org/wiki/FTP" TargetMode="External"/><Relationship Id="rId127" Type="http://schemas.openxmlformats.org/officeDocument/2006/relationships/hyperlink" Target="https://ru.wikipedia.org/wiki/SCTP" TargetMode="External"/><Relationship Id="rId262" Type="http://schemas.openxmlformats.org/officeDocument/2006/relationships/hyperlink" Target="https://ru.wikipedia.org/wiki/IEEE_802.2" TargetMode="External"/><Relationship Id="rId283" Type="http://schemas.openxmlformats.org/officeDocument/2006/relationships/hyperlink" Target="https://ru.wikipedia.org/w/index.php?title=UDI&amp;action=edit&amp;redlink=1" TargetMode="External"/><Relationship Id="rId313" Type="http://schemas.openxmlformats.org/officeDocument/2006/relationships/hyperlink" Target="https://ru.wikipedia.org/wiki/RS-232" TargetMode="External"/><Relationship Id="rId318" Type="http://schemas.openxmlformats.org/officeDocument/2006/relationships/hyperlink" Target="https://ru.wikipedia.org/wiki/Digital_subscriber_line" TargetMode="External"/><Relationship Id="rId339" Type="http://schemas.openxmlformats.org/officeDocument/2006/relationships/hyperlink" Target="https://www.iana.org/assignments/message-headers/perm-headers.html" TargetMode="External"/><Relationship Id="rId10" Type="http://schemas.openxmlformats.org/officeDocument/2006/relationships/image" Target="media/image2.png"/><Relationship Id="rId31" Type="http://schemas.openxmlformats.org/officeDocument/2006/relationships/hyperlink" Target="https://restfulapi.net/http-status-codes/" TargetMode="External"/><Relationship Id="rId52" Type="http://schemas.openxmlformats.org/officeDocument/2006/relationships/hyperlink" Target="https://developer.mozilla.org/ru/docs/Glossary/Idempotent" TargetMode="External"/><Relationship Id="rId73" Type="http://schemas.openxmlformats.org/officeDocument/2006/relationships/hyperlink" Target="https://ru.wikipedia.org/wiki/%D0%9C%D0%B0%D1%80%D1%88%D1%80%D1%83%D1%82%D0%B8%D0%B7%D0%B0%D1%86%D0%B8%D1%8F" TargetMode="External"/><Relationship Id="rId78" Type="http://schemas.openxmlformats.org/officeDocument/2006/relationships/hyperlink" Target="https://ru.wikipedia.org/wiki/%D0%9A%D0%BE%D0%BD%D0%B2%D0%B5%D1%80%D1%82" TargetMode="External"/><Relationship Id="rId94" Type="http://schemas.openxmlformats.org/officeDocument/2006/relationships/hyperlink" Target="https://ru.wikipedia.org/wiki/IANA" TargetMode="External"/><Relationship Id="rId99" Type="http://schemas.openxmlformats.org/officeDocument/2006/relationships/hyperlink" Target="https://ru.wikipedia.org/wiki/SCTP" TargetMode="External"/><Relationship Id="rId101" Type="http://schemas.openxmlformats.org/officeDocument/2006/relationships/hyperlink" Target="https://ru.wikipedia.org/w/index.php?title=%D0%A1%D0%B5%D1%82%D0%B5%D0%B2%D0%B0%D1%8F_%D0%BC%D0%BE%D0%B4%D0%B5%D0%BB%D1%8C_OSI&amp;veaction=edit&amp;section=5" TargetMode="External"/><Relationship Id="rId122" Type="http://schemas.openxmlformats.org/officeDocument/2006/relationships/hyperlink" Target="https://ru.wikipedia.org/wiki/%D0%A2%D1%80%D0%B0%D0%BD%D1%81%D0%BF%D0%BE%D1%80%D1%82%D0%BD%D1%8B%D0%B9_%D1%83%D1%80%D0%BE%D0%B2%D0%B5%D0%BD%D1%8C" TargetMode="External"/><Relationship Id="rId143" Type="http://schemas.openxmlformats.org/officeDocument/2006/relationships/hyperlink" Target="https://ru.wikipedia.org/wiki/IEEE_802.22" TargetMode="External"/><Relationship Id="rId148" Type="http://schemas.openxmlformats.org/officeDocument/2006/relationships/hyperlink" Target="https://ru.wikipedia.org/wiki/%D0%A1%D0%B5%D1%82%D0%B5%D0%B2%D0%BE%D0%B9_%D0%BC%D0%BE%D1%81%D1%82" TargetMode="External"/><Relationship Id="rId164" Type="http://schemas.openxmlformats.org/officeDocument/2006/relationships/hyperlink" Target="https://ru.wikipedia.org/wiki/SNMP" TargetMode="External"/><Relationship Id="rId169" Type="http://schemas.openxmlformats.org/officeDocument/2006/relationships/hyperlink" Target="https://ru.wikipedia.org/wiki/Modbus" TargetMode="External"/><Relationship Id="rId185" Type="http://schemas.openxmlformats.org/officeDocument/2006/relationships/hyperlink" Target="https://ru.wikipedia.org/wiki/%D0%90%D0%BD%D0%B3%D0%BB%D0%B8%D0%B9%D1%81%D0%BA%D0%B8%D0%B9_%D1%8F%D0%B7%D1%8B%D0%BA" TargetMode="External"/><Relationship Id="rId334" Type="http://schemas.openxmlformats.org/officeDocument/2006/relationships/hyperlink" Target="https://developer.mozilla.org/en-US/docs/Glossary/Whitespace" TargetMode="External"/><Relationship Id="rId350" Type="http://schemas.openxmlformats.org/officeDocument/2006/relationships/hyperlink" Target="https://developer.mozilla.org/en-US/docs/Web/HTTP/Headers/TE" TargetMode="External"/><Relationship Id="rId355" Type="http://schemas.openxmlformats.org/officeDocument/2006/relationships/hyperlink" Target="https://ru.wikipedia.org/wiki/%D0%A1%D0%BF%D0%B8%D1%81%D0%BE%D0%BA_%D0%B7%D0%B0%D0%B3%D0%BE%D0%BB%D0%BE%D0%B2%D0%BA%D0%BE%D0%B2_HTTP"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s://ru.wikipedia.org/wiki/ASCII" TargetMode="External"/><Relationship Id="rId210" Type="http://schemas.openxmlformats.org/officeDocument/2006/relationships/hyperlink" Target="https://ru.wikipedia.org/wiki/Zone_Information_Protocol" TargetMode="External"/><Relationship Id="rId215" Type="http://schemas.openxmlformats.org/officeDocument/2006/relationships/hyperlink" Target="https://ru.wikipedia.org/wiki/%D0%90%D0%BD%D0%B3%D0%BB%D0%B8%D0%B9%D1%81%D0%BA%D0%B8%D0%B9_%D1%8F%D0%B7%D1%8B%D0%BA" TargetMode="External"/><Relationship Id="rId236" Type="http://schemas.openxmlformats.org/officeDocument/2006/relationships/hyperlink" Target="https://ru.wikipedia.org/wiki/Internetwork_Packet_Exchange" TargetMode="External"/><Relationship Id="rId257" Type="http://schemas.openxmlformats.org/officeDocument/2006/relationships/hyperlink" Target="https://ru.wikipedia.org/wiki/Ethernet" TargetMode="External"/><Relationship Id="rId278" Type="http://schemas.openxmlformats.org/officeDocument/2006/relationships/hyperlink" Target="https://ru.wikipedia.org/wiki/%D0%9A%D0%BE%D0%B4_%D0%A0%D0%B8%D0%B4%D0%B0_%E2%80%94_%D0%A1%D0%BE%D0%BB%D0%BE%D0%BC%D0%BE%D0%BD%D0%B0" TargetMode="External"/><Relationship Id="rId26" Type="http://schemas.openxmlformats.org/officeDocument/2006/relationships/hyperlink" Target="https://zametkinapolyah.ru/servera-i-protokoly/http-kody-oshibok-servera-500-501-502-503-504-505.html" TargetMode="External"/><Relationship Id="rId231" Type="http://schemas.openxmlformats.org/officeDocument/2006/relationships/hyperlink" Target="https://ru.wikipedia.org/w/index.php?title=%D0%A1%D0%B5%D1%82%D0%B5%D0%B2%D0%B0%D1%8F_%D0%BC%D0%BE%D0%B4%D0%B5%D0%BB%D1%8C_OSI&amp;action=edit&amp;section=10" TargetMode="External"/><Relationship Id="rId252" Type="http://schemas.openxmlformats.org/officeDocument/2006/relationships/hyperlink" Target="https://ru.wikipedia.org/wiki/ARCnet" TargetMode="External"/><Relationship Id="rId273" Type="http://schemas.openxmlformats.org/officeDocument/2006/relationships/hyperlink" Target="https://ru.wikipedia.org/w/index.php?title=Unidirectional_Link_Detection&amp;action=edit&amp;redlink=1" TargetMode="External"/><Relationship Id="rId294" Type="http://schemas.openxmlformats.org/officeDocument/2006/relationships/hyperlink" Target="https://ru.wikipedia.org/wiki/%D0%9C%D0%B5%D0%B4%D0%B8%D0%B0%D0%BA%D0%BE%D0%BD%D0%B2%D0%B5%D1%80%D1%82%D0%B5%D1%80" TargetMode="External"/><Relationship Id="rId308" Type="http://schemas.openxmlformats.org/officeDocument/2006/relationships/hyperlink" Target="https://ru.wikipedia.org/wiki/%D0%9F%D0%BE%D1%82%D0%B5%D0%BD%D1%86%D0%B8%D0%B0%D0%BB%D1%8C%D0%BD%D1%8B%D0%B9_%D0%BA%D0%BE%D0%B4_2B1Q" TargetMode="External"/><Relationship Id="rId329" Type="http://schemas.openxmlformats.org/officeDocument/2006/relationships/hyperlink" Target="https://en.wikipedia.org/wiki/TransferJet" TargetMode="External"/><Relationship Id="rId47" Type="http://schemas.openxmlformats.org/officeDocument/2006/relationships/hyperlink" Target="https://tools.ietf.org/html/rfc7231" TargetMode="External"/><Relationship Id="rId68" Type="http://schemas.openxmlformats.org/officeDocument/2006/relationships/hyperlink" Target="https://ru.wikipedia.org/wiki/SCTP" TargetMode="External"/><Relationship Id="rId89" Type="http://schemas.openxmlformats.org/officeDocument/2006/relationships/hyperlink" Target="https://ru.wikipedia.org/wiki/%D0%A5%D0%BE%D1%81%D1%82" TargetMode="External"/><Relationship Id="rId112" Type="http://schemas.openxmlformats.org/officeDocument/2006/relationships/hyperlink" Target="https://ru.wikipedia.org/wiki/%D0%A8%D0%B8%D1%84%D1%80%D0%BE%D0%B2%D0%B0%D0%BD%D0%B8%D0%B5" TargetMode="External"/><Relationship Id="rId133" Type="http://schemas.openxmlformats.org/officeDocument/2006/relationships/hyperlink" Target="https://ru.wikipedia.org/wiki/IPv6" TargetMode="External"/><Relationship Id="rId154" Type="http://schemas.openxmlformats.org/officeDocument/2006/relationships/hyperlink" Target="https://ru.wikipedia.org/wiki/Registered_Jack" TargetMode="External"/><Relationship Id="rId175" Type="http://schemas.openxmlformats.org/officeDocument/2006/relationships/hyperlink" Target="https://ru.wikipedia.org/wiki/%D0%A3%D1%80%D0%BE%D0%B2%D0%B5%D0%BD%D1%8C_%D0%BF%D1%80%D0%B5%D0%B4%D1%81%D1%82%D0%B0%D0%B2%D0%BB%D0%B5%D0%BD%D0%B8%D1%8F" TargetMode="External"/><Relationship Id="rId340" Type="http://schemas.openxmlformats.org/officeDocument/2006/relationships/hyperlink" Target="https://developer.mozilla.org/ru/docs/Glossary/General_header" TargetMode="External"/><Relationship Id="rId361" Type="http://schemas.openxmlformats.org/officeDocument/2006/relationships/hyperlink" Target="https://ru.wikipedia.org/wiki/%D0%A1%D0%BF%D0%B8%D1%81%D0%BE%D0%BA_%D0%B7%D0%B0%D0%B3%D0%BE%D0%BB%D0%BE%D0%B2%D0%BA%D0%BE%D0%B2_HTTP" TargetMode="External"/><Relationship Id="rId196" Type="http://schemas.openxmlformats.org/officeDocument/2006/relationships/hyperlink" Target="https://ru.wikipedia.org/w/index.php?title=%D0%A1%D0%B5%D1%82%D0%B5%D0%B2%D0%B0%D1%8F_%D0%BC%D0%BE%D0%B4%D0%B5%D0%BB%D1%8C_OSI&amp;action=edit&amp;section=8" TargetMode="External"/><Relationship Id="rId200" Type="http://schemas.openxmlformats.org/officeDocument/2006/relationships/hyperlink" Target="https://ru.wikipedia.org/wiki/Internet_Storage_Name_Service" TargetMode="External"/><Relationship Id="rId16" Type="http://schemas.openxmlformats.org/officeDocument/2006/relationships/hyperlink" Target="https://zametkinapolyah.ru/servera-i-protokoly/tema-10-spravochnik-polej-http-zagolovkov-spisok-polej-http-zagolovka-zagolovki-http-soobshhenij-zaprosov-i-otvetov.html" TargetMode="External"/><Relationship Id="rId221" Type="http://schemas.openxmlformats.org/officeDocument/2006/relationships/hyperlink" Target="https://ru.wikipedia.org/wiki/Fibre_Channel" TargetMode="External"/><Relationship Id="rId242" Type="http://schemas.openxmlformats.org/officeDocument/2006/relationships/hyperlink" Target="https://ru.wikipedia.org/wiki/%D0%9A%D0%B0%D0%BD%D0%B0%D0%BB%D1%8C%D0%BD%D1%8B%D0%B9_%D1%83%D1%80%D0%BE%D0%B2%D0%B5%D0%BD%D1%8C" TargetMode="External"/><Relationship Id="rId263" Type="http://schemas.openxmlformats.org/officeDocument/2006/relationships/hyperlink" Target="https://ru.wikipedia.org/w/index.php?title=Link_Access_Procedures,_D_channel&amp;action=edit&amp;redlink=1" TargetMode="External"/><Relationship Id="rId284" Type="http://schemas.openxmlformats.org/officeDocument/2006/relationships/hyperlink" Target="https://ru.wikipedia.org/w/index.php?title=%D0%A1%D0%B5%D1%82%D0%B5%D0%B2%D0%B0%D1%8F_%D0%BC%D0%BE%D0%B4%D0%B5%D0%BB%D1%8C_OSI&amp;veaction=edit&amp;section=12" TargetMode="External"/><Relationship Id="rId319" Type="http://schemas.openxmlformats.org/officeDocument/2006/relationships/hyperlink" Target="https://ru.wikipedia.org/wiki/Integrated_Services_Digital_Network" TargetMode="External"/><Relationship Id="rId37" Type="http://schemas.openxmlformats.org/officeDocument/2006/relationships/hyperlink" Target="https://developer.mozilla.org/ru/docs/Web/HTTP/Methods/PUT" TargetMode="External"/><Relationship Id="rId58" Type="http://schemas.openxmlformats.org/officeDocument/2006/relationships/hyperlink" Target="https://encyclopedia.kaspersky.ru/glossary/authorization/" TargetMode="External"/><Relationship Id="rId79" Type="http://schemas.openxmlformats.org/officeDocument/2006/relationships/hyperlink" Target="https://ru.wikipedia.org/wiki/%D0%92%D0%B5%D0%B1-%D1%81%D0%B5%D1%80%D0%B2%D0%B5%D1%80" TargetMode="External"/><Relationship Id="rId102" Type="http://schemas.openxmlformats.org/officeDocument/2006/relationships/hyperlink" Target="https://ru.wikipedia.org/w/index.php?title=%D0%A1%D0%B5%D1%82%D0%B5%D0%B2%D0%B0%D1%8F_%D0%BC%D0%BE%D0%B4%D0%B5%D0%BB%D1%8C_OSI&amp;action=edit&amp;section=5" TargetMode="External"/><Relationship Id="rId123" Type="http://schemas.openxmlformats.org/officeDocument/2006/relationships/hyperlink" Target="https://ru.wikipedia.org/wiki/%D0%A1%D0%B5%D0%B3%D0%BC%D0%B5%D0%BD%D1%82%D0%B0%D1%86%D0%B8%D1%8F_%D0%BF%D0%B0%D0%BA%D0%B5%D1%82%D0%BE%D0%B2" TargetMode="External"/><Relationship Id="rId144" Type="http://schemas.openxmlformats.org/officeDocument/2006/relationships/hyperlink" Target="https://ru.wikipedia.org/wiki/Ethernet" TargetMode="External"/><Relationship Id="rId330" Type="http://schemas.openxmlformats.org/officeDocument/2006/relationships/hyperlink" Target="https://ru.wikipedia.org/w/index.php?title=ARINC_818&amp;action=edit&amp;redlink=1" TargetMode="External"/><Relationship Id="rId90" Type="http://schemas.openxmlformats.org/officeDocument/2006/relationships/hyperlink" Target="https://ru.wikipedia.org/wiki/%D0%9F%D1%80%D0%BE%D1%82%D0%BE%D0%BA%D0%BE%D0%BB_%D0%BF%D0%B5%D1%80%D0%B5%D0%B4%D0%B0%D1%87%D0%B8_%D0%B4%D0%B0%D0%BD%D0%BD%D1%8B%D1%85" TargetMode="External"/><Relationship Id="rId165" Type="http://schemas.openxmlformats.org/officeDocument/2006/relationships/hyperlink" Target="https://ru.wikipedia.org/wiki/Post_Office_Protocol" TargetMode="External"/><Relationship Id="rId186" Type="http://schemas.openxmlformats.org/officeDocument/2006/relationships/hyperlink" Target="https://ru.wikipedia.org/wiki/MIDI" TargetMode="External"/><Relationship Id="rId351" Type="http://schemas.openxmlformats.org/officeDocument/2006/relationships/hyperlink" Target="https://developer.mozilla.org/en-US/docs/Web/HTTP/Headers/Trailer" TargetMode="External"/><Relationship Id="rId211" Type="http://schemas.openxmlformats.org/officeDocument/2006/relationships/hyperlink" Target="https://ru.wikipedia.org/wiki/Sockets_Direct_Protocol" TargetMode="External"/><Relationship Id="rId232" Type="http://schemas.openxmlformats.org/officeDocument/2006/relationships/hyperlink" Target="https://ru.wikipedia.org/wiki/%D0%A1%D0%B5%D1%82%D0%B5%D0%B2%D0%BE%D0%B9_%D1%83%D1%80%D0%BE%D0%B2%D0%B5%D0%BD%D1%8C" TargetMode="External"/><Relationship Id="rId253" Type="http://schemas.openxmlformats.org/officeDocument/2006/relationships/hyperlink" Target="https://ru.wikipedia.org/wiki/Asynchronous_Transfer_Mode" TargetMode="External"/><Relationship Id="rId274" Type="http://schemas.openxmlformats.org/officeDocument/2006/relationships/hyperlink" Target="https://en.wikipedia.org/wiki/Unidirectional_Link_Detection" TargetMode="External"/><Relationship Id="rId295" Type="http://schemas.openxmlformats.org/officeDocument/2006/relationships/hyperlink" Target="https://ru.wikipedia.org/wiki/%D0%9E%D0%BF%D1%82%D0%B8%D1%87%D0%B5%D1%81%D0%BA%D0%BE%D0%B5_%D0%B2%D0%BE%D0%BB%D0%BE%D0%BA%D0%BD%D0%BE" TargetMode="External"/><Relationship Id="rId309" Type="http://schemas.openxmlformats.org/officeDocument/2006/relationships/hyperlink" Target="https://ru.wikipedia.org/wiki/%D0%9C%D0%B0%D0%BD%D1%87%D0%B5%D1%81%D1%82%D0%B5%D1%80%D1%81%D0%BA%D0%B8%D0%B9_%D0%BA%D0%BE%D0%B4" TargetMode="External"/><Relationship Id="rId27" Type="http://schemas.openxmlformats.org/officeDocument/2006/relationships/hyperlink" Target="https://zametkinapolyah.ru/servera-i-protokoly/kodirovanie-v-http-kodovye-tablicy-v-http.html" TargetMode="External"/><Relationship Id="rId48" Type="http://schemas.openxmlformats.org/officeDocument/2006/relationships/hyperlink" Target="https://tools.ietf.org/html/rfc7231" TargetMode="External"/><Relationship Id="rId69" Type="http://schemas.openxmlformats.org/officeDocument/2006/relationships/hyperlink" Target="https://ru.wikipedia.org/wiki/DCCP" TargetMode="External"/><Relationship Id="rId113" Type="http://schemas.openxmlformats.org/officeDocument/2006/relationships/hyperlink" Target="https://ru.wikipedia.org/wiki/ASCII" TargetMode="External"/><Relationship Id="rId134" Type="http://schemas.openxmlformats.org/officeDocument/2006/relationships/hyperlink" Target="https://ru.wikipedia.org/wiki/IPsec" TargetMode="External"/><Relationship Id="rId320" Type="http://schemas.openxmlformats.org/officeDocument/2006/relationships/hyperlink" Target="https://ru.wikipedia.org/wiki/Synchronous_optical_network" TargetMode="External"/><Relationship Id="rId80" Type="http://schemas.openxmlformats.org/officeDocument/2006/relationships/hyperlink" Target="https://ru.wikipedia.org/wiki/%D0%A1%D0%B5%D1%82%D0%B5%D0%B2%D0%BE%D0%B9_%D1%82%D1%80%D0%B0%D1%84%D0%B8%D0%BA" TargetMode="External"/><Relationship Id="rId155" Type="http://schemas.openxmlformats.org/officeDocument/2006/relationships/hyperlink" Target="https://ru.wikipedia.org/wiki/%D0%A1%D0%B5%D1%82%D0%B5%D0%B2%D0%BE%D0%B9_%D0%BA%D0%BE%D0%BD%D1%86%D0%B5%D0%BD%D1%82%D1%80%D0%B0%D1%82%D0%BE%D1%80" TargetMode="External"/><Relationship Id="rId176" Type="http://schemas.openxmlformats.org/officeDocument/2006/relationships/hyperlink" Target="https://ru.wikipedia.org/wiki/%D0%90%D0%BD%D0%B3%D0%BB%D0%B8%D0%B9%D1%81%D0%BA%D0%B8%D0%B9_%D1%8F%D0%B7%D1%8B%D0%BA" TargetMode="External"/><Relationship Id="rId197" Type="http://schemas.openxmlformats.org/officeDocument/2006/relationships/hyperlink" Target="https://ru.wikipedia.org/wiki/%D0%A1%D0%B5%D0%B0%D0%BD%D1%81%D0%BE%D0%B2%D1%8B%D0%B9_%D1%83%D1%80%D0%BE%D0%B2%D0%B5%D0%BD%D1%8C" TargetMode="External"/><Relationship Id="rId341" Type="http://schemas.openxmlformats.org/officeDocument/2006/relationships/hyperlink" Target="https://developer.mozilla.org/en-US/docs/Glossary/Response_header" TargetMode="External"/><Relationship Id="rId362" Type="http://schemas.openxmlformats.org/officeDocument/2006/relationships/hyperlink" Target="https://ru.wikipedia.org/wiki/%D0%A0%D1%83%D1%81%D1%81%D0%BA%D0%B8%D0%B9_%D1%8F%D0%B7%D1%8B%D0%BA" TargetMode="External"/><Relationship Id="rId201" Type="http://schemas.openxmlformats.org/officeDocument/2006/relationships/hyperlink" Target="https://ru.wikipedia.org/wiki/Layer_2_Forwarding_Protocol" TargetMode="External"/><Relationship Id="rId222" Type="http://schemas.openxmlformats.org/officeDocument/2006/relationships/hyperlink" Target="https://ru.wikipedia.org/wiki/IL_Protocol" TargetMode="External"/><Relationship Id="rId243" Type="http://schemas.openxmlformats.org/officeDocument/2006/relationships/hyperlink" Target="https://ru.wikipedia.org/wiki/%D0%90%D0%BD%D0%B3%D0%BB%D0%B8%D0%B9%D1%81%D0%BA%D0%B8%D0%B9_%D1%8F%D0%B7%D1%8B%D0%BA" TargetMode="External"/><Relationship Id="rId264" Type="http://schemas.openxmlformats.org/officeDocument/2006/relationships/hyperlink" Target="https://ru.wikipedia.org/wiki/IEEE_802.11" TargetMode="External"/><Relationship Id="rId285" Type="http://schemas.openxmlformats.org/officeDocument/2006/relationships/hyperlink" Target="https://ru.wikipedia.org/w/index.php?title=%D0%A1%D0%B5%D1%82%D0%B5%D0%B2%D0%B0%D1%8F_%D0%BC%D0%BE%D0%B4%D0%B5%D0%BB%D1%8C_OSI&amp;action=edit&amp;section=12" TargetMode="External"/><Relationship Id="rId17" Type="http://schemas.openxmlformats.org/officeDocument/2006/relationships/hyperlink" Target="https://zametkinapolyah.ru/servera-i-protokoly/tema-2-parametry-http-protokola.html" TargetMode="External"/><Relationship Id="rId38" Type="http://schemas.openxmlformats.org/officeDocument/2006/relationships/hyperlink" Target="https://developer.mozilla.org/ru/docs/Web/HTTP/Methods/DELETE" TargetMode="External"/><Relationship Id="rId59" Type="http://schemas.openxmlformats.org/officeDocument/2006/relationships/hyperlink" Target="https://www.iana.org/" TargetMode="External"/><Relationship Id="rId103" Type="http://schemas.openxmlformats.org/officeDocument/2006/relationships/hyperlink" Target="https://ru.wikipedia.org/wiki/%D0%A1%D0%B5%D1%82%D0%B5%D0%B2%D0%B0%D1%8F_%D0%BC%D0%BE%D0%B4%D0%B5%D0%BB%D1%8C_OSI" TargetMode="External"/><Relationship Id="rId124" Type="http://schemas.openxmlformats.org/officeDocument/2006/relationships/hyperlink" Target="https://ru.wikipedia.org/wiki/%D0%94%D0%B0%D1%82%D0%B0%D0%B3%D1%80%D0%B0%D0%BC%D0%BC%D0%B0" TargetMode="External"/><Relationship Id="rId310" Type="http://schemas.openxmlformats.org/officeDocument/2006/relationships/hyperlink" Target="https://ru.wikipedia.org/wiki/Bluetooth" TargetMode="External"/><Relationship Id="rId70" Type="http://schemas.openxmlformats.org/officeDocument/2006/relationships/hyperlink" Target="https://ru.wikipedia.org/wiki/%D0%9F%D1%80%D0%BE%D1%82%D0%BE%D0%BA%D0%BE%D0%BB_%D0%BF%D0%B5%D1%80%D0%B5%D0%B4%D0%B0%D1%87%D0%B8_%D0%B4%D0%B0%D0%BD%D0%BD%D1%8B%D1%85" TargetMode="External"/><Relationship Id="rId91" Type="http://schemas.openxmlformats.org/officeDocument/2006/relationships/hyperlink" Target="https://ru.wikipedia.org/wiki/TCP/IP" TargetMode="External"/><Relationship Id="rId145" Type="http://schemas.openxmlformats.org/officeDocument/2006/relationships/hyperlink" Target="https://ru.wikipedia.org/wiki/XDSL" TargetMode="External"/><Relationship Id="rId166" Type="http://schemas.openxmlformats.org/officeDocument/2006/relationships/hyperlink" Target="https://ru.wikipedia.org/wiki/FTP" TargetMode="External"/><Relationship Id="rId187" Type="http://schemas.openxmlformats.org/officeDocument/2006/relationships/hyperlink" Target="https://ru.wikipedia.org/wiki/MPEG" TargetMode="External"/><Relationship Id="rId331" Type="http://schemas.openxmlformats.org/officeDocument/2006/relationships/hyperlink" Target="https://ru.wikipedia.org/w/index.php?title=G.hn&amp;action=edit&amp;redlink=1" TargetMode="External"/><Relationship Id="rId352" Type="http://schemas.openxmlformats.org/officeDocument/2006/relationships/hyperlink" Target="https://developer.mozilla.org/en-US/docs/Web/HTTP/Headers/Transfer-Encoding" TargetMode="External"/><Relationship Id="rId1" Type="http://schemas.openxmlformats.org/officeDocument/2006/relationships/customXml" Target="../customXml/item1.xml"/><Relationship Id="rId212" Type="http://schemas.openxmlformats.org/officeDocument/2006/relationships/hyperlink" Target="https://ru.wikipedia.org/w/index.php?title=%D0%A1%D0%B5%D1%82%D0%B5%D0%B2%D0%B0%D1%8F_%D0%BC%D0%BE%D0%B4%D0%B5%D0%BB%D1%8C_OSI&amp;veaction=edit&amp;section=9" TargetMode="External"/><Relationship Id="rId233" Type="http://schemas.openxmlformats.org/officeDocument/2006/relationships/hyperlink" Target="https://ru.wikipedia.org/wiki/%D0%90%D0%BD%D0%B3%D0%BB%D0%B8%D0%B9%D1%81%D0%BA%D0%B8%D0%B9_%D1%8F%D0%B7%D1%8B%D0%BA" TargetMode="External"/><Relationship Id="rId254" Type="http://schemas.openxmlformats.org/officeDocument/2006/relationships/hyperlink" Target="https://ru.wikipedia.org/wiki/Controller_Area_Network" TargetMode="External"/><Relationship Id="rId28" Type="http://schemas.openxmlformats.org/officeDocument/2006/relationships/hyperlink" Target="https://restfulapi.net/http-status-codes/" TargetMode="External"/><Relationship Id="rId49" Type="http://schemas.openxmlformats.org/officeDocument/2006/relationships/hyperlink" Target="https://developer.mozilla.org/ru/docs/Web/HTTP/Methods/GET" TargetMode="External"/><Relationship Id="rId114" Type="http://schemas.openxmlformats.org/officeDocument/2006/relationships/hyperlink" Target="https://ru.wikipedia.org/wiki/EBCDIC" TargetMode="External"/><Relationship Id="rId275" Type="http://schemas.openxmlformats.org/officeDocument/2006/relationships/hyperlink" Target="https://ru.wikipedia.org/wiki/X.25" TargetMode="External"/><Relationship Id="rId296" Type="http://schemas.openxmlformats.org/officeDocument/2006/relationships/hyperlink" Target="https://ru.wikipedia.org/wiki/%D0%92%D0%B8%D1%82%D0%B0%D1%8F_%D0%BF%D0%B0%D1%80%D0%B0" TargetMode="External"/><Relationship Id="rId300" Type="http://schemas.openxmlformats.org/officeDocument/2006/relationships/hyperlink" Target="https://ru.wikipedia.org/wiki/RS-485" TargetMode="External"/><Relationship Id="rId60" Type="http://schemas.openxmlformats.org/officeDocument/2006/relationships/hyperlink" Target="https://www.icann.org/" TargetMode="External"/><Relationship Id="rId81" Type="http://schemas.openxmlformats.org/officeDocument/2006/relationships/hyperlink" Target="https://ru.wikipedia.org/wiki/%D0%A0%D0%B0%D0%B7%D0%B3%D0%BE%D0%B2%D0%BE%D1%80%D0%BD%D1%8B%D0%B9_%D1%81%D1%82%D0%B8%D0%BB%D1%8C" TargetMode="External"/><Relationship Id="rId135" Type="http://schemas.openxmlformats.org/officeDocument/2006/relationships/hyperlink" Target="https://ru.wikipedia.org/wiki/AppleTalk" TargetMode="External"/><Relationship Id="rId156" Type="http://schemas.openxmlformats.org/officeDocument/2006/relationships/hyperlink" Target="https://ru.wikipedia.org/wiki/%D0%9F%D0%BE%D0%B2%D1%82%D0%BE%D1%80%D0%B8%D1%82%D0%B5%D0%BB%D1%8C_(%D1%81%D0%B5%D1%82%D0%B5%D0%B2%D0%BE%D0%B5_%D0%BE%D0%B1%D0%BE%D1%80%D1%83%D0%B4%D0%BE%D0%B2%D0%B0%D0%BD%D0%B8%D0%B5)" TargetMode="External"/><Relationship Id="rId177" Type="http://schemas.openxmlformats.org/officeDocument/2006/relationships/hyperlink" Target="https://ru.wikipedia.org/wiki/EBCDIC" TargetMode="External"/><Relationship Id="rId198" Type="http://schemas.openxmlformats.org/officeDocument/2006/relationships/hyperlink" Target="https://ru.wikipedia.org/wiki/%D0%90%D0%BD%D0%B3%D0%BB%D0%B8%D0%B9%D1%81%D0%BA%D0%B8%D0%B9_%D1%8F%D0%B7%D1%8B%D0%BA" TargetMode="External"/><Relationship Id="rId321" Type="http://schemas.openxmlformats.org/officeDocument/2006/relationships/hyperlink" Target="https://ru.wikipedia.org/wiki/802.11" TargetMode="External"/><Relationship Id="rId342" Type="http://schemas.openxmlformats.org/officeDocument/2006/relationships/hyperlink" Target="https://developer.mozilla.org/ru/docs/Glossary/Entity_header" TargetMode="External"/><Relationship Id="rId363" Type="http://schemas.openxmlformats.org/officeDocument/2006/relationships/hyperlink" Target="https://ru.wikipedia.org/wiki/%D0%A1%D1%83%D1%89%D0%BD%D0%BE%D1%81%D1%82%D1%8C_(%D0%B8%D0%BD%D1%84%D0%BE%D1%80%D0%BC%D0%B0%D1%82%D0%B8%D0%BA%D0%B0)" TargetMode="External"/><Relationship Id="rId202" Type="http://schemas.openxmlformats.org/officeDocument/2006/relationships/hyperlink" Target="https://ru.wikipedia.org/wiki/L2TP" TargetMode="External"/><Relationship Id="rId223" Type="http://schemas.openxmlformats.org/officeDocument/2006/relationships/hyperlink" Target="https://ru.wikipedia.org/wiki/NetBIOS_Frame_Protocol" TargetMode="External"/><Relationship Id="rId244" Type="http://schemas.openxmlformats.org/officeDocument/2006/relationships/hyperlink" Target="https://ru.wikipedia.org/wiki/%D0%9A%D0%B0%D0%B4%D1%80_(%D1%82%D0%B5%D0%BB%D0%B5%D0%BA%D0%BE%D0%BC%D0%BC%D1%83%D0%BD%D0%B8%D0%BA%D0%B0%D1%86%D0%B8%D0%B8)" TargetMode="External"/><Relationship Id="rId18" Type="http://schemas.openxmlformats.org/officeDocument/2006/relationships/hyperlink" Target="https://zametkinapolyah.ru/veb-programmirovanie/zametki-o-php/preimushhestva-dinamicheskix-stranic-dlya-chego-ispolzuyut-php-vzaimodejstvie-klient-server-s-ispolzovaniem-php.html" TargetMode="External"/><Relationship Id="rId39" Type="http://schemas.openxmlformats.org/officeDocument/2006/relationships/hyperlink" Target="https://developer.mozilla.org/ru/docs/Web/HTTP/Methods/POST" TargetMode="External"/><Relationship Id="rId265" Type="http://schemas.openxmlformats.org/officeDocument/2006/relationships/hyperlink" Target="https://ru.wikipedia.org/wiki/Wireless_LAN" TargetMode="External"/><Relationship Id="rId286" Type="http://schemas.openxmlformats.org/officeDocument/2006/relationships/hyperlink" Target="https://ru.wikipedia.org/wiki/%D0%A4%D0%B8%D0%B7%D0%B8%D1%87%D0%B5%D1%81%D0%BA%D0%B8%D0%B9_%D1%83%D1%80%D0%BE%D0%B2%D0%B5%D0%BD%D1%8C" TargetMode="External"/><Relationship Id="rId50" Type="http://schemas.openxmlformats.org/officeDocument/2006/relationships/hyperlink" Target="https://developer.mozilla.org/ru/docs/Web/HTTP/Methods/HEAD" TargetMode="External"/><Relationship Id="rId104" Type="http://schemas.openxmlformats.org/officeDocument/2006/relationships/hyperlink" Target="https://ru.wikipedia.org/wiki/%D0%9F%D1%80%D0%B8%D0%BA%D0%BB%D0%B0%D0%B4%D0%BD%D0%BE%D0%B9_%D1%83%D1%80%D0%BE%D0%B2%D0%B5%D0%BD%D1%8C" TargetMode="External"/><Relationship Id="rId125" Type="http://schemas.openxmlformats.org/officeDocument/2006/relationships/hyperlink" Target="https://ru.wikipedia.org/wiki/Transmission_Control_Protocol" TargetMode="External"/><Relationship Id="rId146" Type="http://schemas.openxmlformats.org/officeDocument/2006/relationships/hyperlink" Target="https://ru.wikipedia.org/wiki/ARP" TargetMode="External"/><Relationship Id="rId167" Type="http://schemas.openxmlformats.org/officeDocument/2006/relationships/hyperlink" Target="https://ru.wikipedia.org/wiki/XMPP" TargetMode="External"/><Relationship Id="rId188" Type="http://schemas.openxmlformats.org/officeDocument/2006/relationships/hyperlink" Target="https://ru.wikipedia.org/wiki/QuickTime" TargetMode="External"/><Relationship Id="rId311" Type="http://schemas.openxmlformats.org/officeDocument/2006/relationships/hyperlink" Target="https://ru.wikipedia.org/wiki/Infrared_Data_Association" TargetMode="External"/><Relationship Id="rId332" Type="http://schemas.openxmlformats.org/officeDocument/2006/relationships/hyperlink" Target="https://ru.wikipedia.org/w/index.php?title=G.9960&amp;action=edit&amp;redlink=1" TargetMode="External"/><Relationship Id="rId353" Type="http://schemas.openxmlformats.org/officeDocument/2006/relationships/hyperlink" Target="https://developer.mozilla.org/en-US/docs/Web/HTTP/Headers/Upgrade" TargetMode="External"/><Relationship Id="rId71" Type="http://schemas.openxmlformats.org/officeDocument/2006/relationships/hyperlink" Target="https://ru.wikipedia.org/wiki/%D0%9F%D1%80%D0%BE%D1%82%D0%BE%D0%BA%D0%BE%D0%BB_%D0%BF%D0%B5%D1%80%D0%B5%D0%B4%D0%B0%D1%87%D0%B8_%D0%B4%D0%B0%D0%BD%D0%BD%D1%8B%D1%85" TargetMode="External"/><Relationship Id="rId92" Type="http://schemas.openxmlformats.org/officeDocument/2006/relationships/hyperlink" Target="https://ru.wikipedia.org/wiki/HTTP" TargetMode="External"/><Relationship Id="rId213" Type="http://schemas.openxmlformats.org/officeDocument/2006/relationships/hyperlink" Target="https://ru.wikipedia.org/w/index.php?title=%D0%A1%D0%B5%D1%82%D0%B5%D0%B2%D0%B0%D1%8F_%D0%BC%D0%BE%D0%B4%D0%B5%D0%BB%D1%8C_OSI&amp;action=edit&amp;section=9" TargetMode="External"/><Relationship Id="rId234" Type="http://schemas.openxmlformats.org/officeDocument/2006/relationships/hyperlink" Target="https://ru.wikipedia.org/wiki/%D0%9C%D0%B0%D1%80%D1%88%D1%80%D1%83%D1%82%D0%B8%D0%B7%D0%B0%D1%82%D0%BE%D1%80" TargetMode="External"/><Relationship Id="rId2" Type="http://schemas.openxmlformats.org/officeDocument/2006/relationships/numbering" Target="numbering.xml"/><Relationship Id="rId29" Type="http://schemas.openxmlformats.org/officeDocument/2006/relationships/hyperlink" Target="https://restfulapi.net/http-status-codes/" TargetMode="External"/><Relationship Id="rId255" Type="http://schemas.openxmlformats.org/officeDocument/2006/relationships/hyperlink" Target="https://ru.wikipedia.org/wiki/Econet" TargetMode="External"/><Relationship Id="rId276" Type="http://schemas.openxmlformats.org/officeDocument/2006/relationships/hyperlink" Target="https://ru.wikipedia.org/wiki/ARP" TargetMode="External"/><Relationship Id="rId297" Type="http://schemas.openxmlformats.org/officeDocument/2006/relationships/hyperlink" Target="https://ru.wikipedia.org/wiki/%D0%9A%D0%BE%D0%B0%D0%BA%D1%81%D0%B8%D0%B0%D0%BB%D1%8C%D0%BD%D1%8B%D0%B9_%D0%BA%D0%B0%D0%B1%D0%B5%D0%BB%D1%8C" TargetMode="External"/><Relationship Id="rId40" Type="http://schemas.openxmlformats.org/officeDocument/2006/relationships/hyperlink" Target="https://developer.mozilla.org/ru/docs/Glossary/safe" TargetMode="External"/><Relationship Id="rId115" Type="http://schemas.openxmlformats.org/officeDocument/2006/relationships/hyperlink" Target="https://ru.wikipedia.org/wiki/JPEG" TargetMode="External"/><Relationship Id="rId136" Type="http://schemas.openxmlformats.org/officeDocument/2006/relationships/hyperlink" Target="https://ru.wikipedia.org/wiki/ICMP" TargetMode="External"/><Relationship Id="rId157" Type="http://schemas.openxmlformats.org/officeDocument/2006/relationships/hyperlink" Target="https://ru.wikipedia.org/w/index.php?title=%D0%A1%D0%B5%D1%82%D0%B5%D0%B2%D0%B0%D1%8F_%D0%BC%D0%BE%D0%B4%D0%B5%D0%BB%D1%8C_OSI&amp;veaction=edit&amp;section=6" TargetMode="External"/><Relationship Id="rId178" Type="http://schemas.openxmlformats.org/officeDocument/2006/relationships/hyperlink" Target="https://ru.wikipedia.org/wiki/%D0%9C%D0%B5%D0%B9%D0%BD%D1%84%D1%80%D0%B5%D0%B9%D0%BC" TargetMode="External"/><Relationship Id="rId301" Type="http://schemas.openxmlformats.org/officeDocument/2006/relationships/hyperlink" Target="https://ru.wikipedia.org/wiki/RJ-45" TargetMode="External"/><Relationship Id="rId322" Type="http://schemas.openxmlformats.org/officeDocument/2006/relationships/hyperlink" Target="https://ru.wikipedia.org/wiki/Wi-Fi" TargetMode="External"/><Relationship Id="rId343" Type="http://schemas.openxmlformats.org/officeDocument/2006/relationships/hyperlink" Target="https://developer.mozilla.org/en-US/docs/Web/HTTP/Headers/Content-Length" TargetMode="External"/><Relationship Id="rId364" Type="http://schemas.openxmlformats.org/officeDocument/2006/relationships/fontTable" Target="fontTable.xml"/><Relationship Id="rId61" Type="http://schemas.openxmlformats.org/officeDocument/2006/relationships/hyperlink" Target="https://blog.sedicomm.com/2019/07/03/4-sposoba-najti-ip-adres-servera-v-terminale-linux/" TargetMode="External"/><Relationship Id="rId82" Type="http://schemas.openxmlformats.org/officeDocument/2006/relationships/hyperlink" Target="https://ru.wikipedia.org/wiki/%D0%90%D0%BD%D0%B3%D0%BB%D0%B8%D0%B9%D1%81%D0%BA%D0%B8%D0%B9_%D1%8F%D0%B7%D1%8B%D0%BA" TargetMode="External"/><Relationship Id="rId199" Type="http://schemas.openxmlformats.org/officeDocument/2006/relationships/hyperlink" Target="https://ru.wikipedia.org/wiki/H.245" TargetMode="External"/><Relationship Id="rId203" Type="http://schemas.openxmlformats.org/officeDocument/2006/relationships/hyperlink" Target="https://ru.wikipedia.org/wiki/NetBIOS" TargetMode="External"/><Relationship Id="rId19" Type="http://schemas.openxmlformats.org/officeDocument/2006/relationships/hyperlink" Target="https://zametkinapolyah.ru/servera-i-protokoly/tema-13-keshirovanie-v-http-mexanizmy-klientskogo-i-servernogo-kesha-v-http.html" TargetMode="External"/><Relationship Id="rId224" Type="http://schemas.openxmlformats.org/officeDocument/2006/relationships/hyperlink" Target="https://ru.wikipedia.org/wiki/NetWare_Core_Protocol" TargetMode="External"/><Relationship Id="rId245" Type="http://schemas.openxmlformats.org/officeDocument/2006/relationships/hyperlink" Target="https://ru.wikipedia.org/wiki/IEEE_802" TargetMode="External"/><Relationship Id="rId266" Type="http://schemas.openxmlformats.org/officeDocument/2006/relationships/hyperlink" Target="https://ru.wikipedia.org/wiki/LocalTalk" TargetMode="External"/><Relationship Id="rId28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estfulapi.net/http-status-codes/" TargetMode="External"/><Relationship Id="rId105" Type="http://schemas.openxmlformats.org/officeDocument/2006/relationships/hyperlink" Target="https://ru.wikipedia.org/wiki/HTTP" TargetMode="External"/><Relationship Id="rId126" Type="http://schemas.openxmlformats.org/officeDocument/2006/relationships/hyperlink" Target="https://ru.wikipedia.org/wiki/User_Datagram_Protocol" TargetMode="External"/><Relationship Id="rId147" Type="http://schemas.openxmlformats.org/officeDocument/2006/relationships/hyperlink" Target="https://ru.wikipedia.org/wiki/%D0%A1%D0%B5%D1%82%D0%B5%D0%B2%D0%B0%D1%8F_%D0%BA%D0%B0%D1%80%D1%82%D0%B0" TargetMode="External"/><Relationship Id="rId168" Type="http://schemas.openxmlformats.org/officeDocument/2006/relationships/hyperlink" Target="https://ru.wikipedia.org/wiki/OSCAR" TargetMode="External"/><Relationship Id="rId312" Type="http://schemas.openxmlformats.org/officeDocument/2006/relationships/hyperlink" Target="https://ru.wikipedia.org/wiki/Electronic_Industries_Alliance" TargetMode="External"/><Relationship Id="rId333" Type="http://schemas.openxmlformats.org/officeDocument/2006/relationships/hyperlink" Target="https://ru.wikipedia.org/w/index.php?title=Modbus_Plus&amp;action=edit&amp;redlink=1" TargetMode="External"/><Relationship Id="rId354" Type="http://schemas.openxmlformats.org/officeDocument/2006/relationships/hyperlink" Target="https://developer.mozilla.org/ru/docs/Web/HTTP/Headers/Connection" TargetMode="External"/><Relationship Id="rId51" Type="http://schemas.openxmlformats.org/officeDocument/2006/relationships/hyperlink" Target="https://developer.mozilla.org/ru/docs/Web/HTTP/Methods/OPTIONS" TargetMode="External"/><Relationship Id="rId72" Type="http://schemas.openxmlformats.org/officeDocument/2006/relationships/hyperlink" Target="https://ru.wikipedia.org/wiki/IP-%D0%B0%D0%B4%D1%80%D0%B5%D1%81" TargetMode="External"/><Relationship Id="rId93" Type="http://schemas.openxmlformats.org/officeDocument/2006/relationships/hyperlink" Target="https://ru.wikipedia.org/wiki/SSH" TargetMode="External"/><Relationship Id="rId189" Type="http://schemas.openxmlformats.org/officeDocument/2006/relationships/hyperlink" Target="https://ru.wikipedia.org/wiki/Apple_Filing_Protocol" TargetMode="External"/><Relationship Id="rId3" Type="http://schemas.openxmlformats.org/officeDocument/2006/relationships/styles" Target="styles.xml"/><Relationship Id="rId214" Type="http://schemas.openxmlformats.org/officeDocument/2006/relationships/hyperlink" Target="https://ru.wikipedia.org/wiki/%D0%A2%D1%80%D0%B0%D0%BD%D1%81%D0%BF%D0%BE%D1%80%D1%82%D0%BD%D1%8B%D0%B9_%D1%83%D1%80%D0%BE%D0%B2%D0%B5%D0%BD%D1%8C" TargetMode="External"/><Relationship Id="rId235" Type="http://schemas.openxmlformats.org/officeDocument/2006/relationships/hyperlink" Target="https://ru.wikipedia.org/wiki/Internet_Protocol" TargetMode="External"/><Relationship Id="rId256" Type="http://schemas.openxmlformats.org/officeDocument/2006/relationships/hyperlink" Target="https://ru.wikipedia.org/wiki/IEEE_802.3" TargetMode="External"/><Relationship Id="rId277" Type="http://schemas.openxmlformats.org/officeDocument/2006/relationships/hyperlink" Target="https://ru.wikipedia.org/wiki/%D0%9A%D0%BE%D0%B4_%D0%A5%D1%8D%D0%BC%D0%BC%D0%B8%D0%BD%D0%B3%D0%B0" TargetMode="External"/><Relationship Id="rId298" Type="http://schemas.openxmlformats.org/officeDocument/2006/relationships/hyperlink" Target="https://ru.wikipedia.org/wiki/V.35" TargetMode="External"/><Relationship Id="rId116" Type="http://schemas.openxmlformats.org/officeDocument/2006/relationships/hyperlink" Target="https://ru.wikipedia.org/wiki/MIDI" TargetMode="External"/><Relationship Id="rId137" Type="http://schemas.openxmlformats.org/officeDocument/2006/relationships/hyperlink" Target="https://ru.wikipedia.org/wiki/%D0%9C%D0%B0%D1%80%D1%88%D1%80%D1%83%D1%82%D0%B8%D0%B7%D0%B0%D1%82%D0%BE%D1%80" TargetMode="External"/><Relationship Id="rId158" Type="http://schemas.openxmlformats.org/officeDocument/2006/relationships/hyperlink" Target="https://ru.wikipedia.org/w/index.php?title=%D0%A1%D0%B5%D1%82%D0%B5%D0%B2%D0%B0%D1%8F_%D0%BC%D0%BE%D0%B4%D0%B5%D0%BB%D1%8C_OSI&amp;action=edit&amp;section=6" TargetMode="External"/><Relationship Id="rId302" Type="http://schemas.openxmlformats.org/officeDocument/2006/relationships/hyperlink" Target="https://ru.wikipedia.org/wiki/RJ-45" TargetMode="External"/><Relationship Id="rId323" Type="http://schemas.openxmlformats.org/officeDocument/2006/relationships/hyperlink" Target="https://ru.wikipedia.org/wiki/Etherloop" TargetMode="External"/><Relationship Id="rId344" Type="http://schemas.openxmlformats.org/officeDocument/2006/relationships/hyperlink" Target="https://developer.mozilla.org/en-US/docs/Web/SVG/Content_type" TargetMode="External"/><Relationship Id="rId20" Type="http://schemas.openxmlformats.org/officeDocument/2006/relationships/hyperlink" Target="https://zametkinapolyah.ru/servera-i-protokoly/spisok-kodov-sostoyaniya-http-servera-spravochnik-kodov-sostoyaniya-http-servera.html" TargetMode="External"/><Relationship Id="rId41" Type="http://schemas.openxmlformats.org/officeDocument/2006/relationships/hyperlink" Target="https://tools.ietf.org/html/rfc7231" TargetMode="External"/><Relationship Id="rId62" Type="http://schemas.openxmlformats.org/officeDocument/2006/relationships/hyperlink" Target="https://ru.wikipedia.org/wiki/%D0%90%D0%BD%D0%B3%D0%BB%D0%B8%D0%B9%D1%81%D0%BA%D0%B8%D0%B9_%D1%8F%D0%B7%D1%8B%D0%BA" TargetMode="External"/><Relationship Id="rId83" Type="http://schemas.openxmlformats.org/officeDocument/2006/relationships/hyperlink" Target="https://ru.wikipedia.org/wiki/%D0%A1%D0%B5%D1%80%D0%B2%D0%B5%D1%80_(%D0%BF%D1%80%D0%BE%D0%B3%D1%80%D0%B0%D0%BC%D0%BC%D0%BD%D0%BE%D0%B5_%D0%BE%D0%B1%D0%B5%D1%81%D0%BF%D0%B5%D1%87%D0%B5%D0%BD%D0%B8%D0%B5)" TargetMode="External"/><Relationship Id="rId179" Type="http://schemas.openxmlformats.org/officeDocument/2006/relationships/hyperlink" Target="https://ru.wikipedia.org/wiki/IBM" TargetMode="External"/><Relationship Id="rId365" Type="http://schemas.openxmlformats.org/officeDocument/2006/relationships/theme" Target="theme/theme1.xml"/><Relationship Id="rId190" Type="http://schemas.openxmlformats.org/officeDocument/2006/relationships/hyperlink" Target="https://ru.wikipedia.org/wiki/Independent_Computing_Architecture" TargetMode="External"/><Relationship Id="rId204" Type="http://schemas.openxmlformats.org/officeDocument/2006/relationships/hyperlink" Target="https://ru.wikipedia.org/wiki/Password_Authentication_Protocol" TargetMode="External"/><Relationship Id="rId225" Type="http://schemas.openxmlformats.org/officeDocument/2006/relationships/hyperlink" Target="https://ru.wikipedia.org/wiki/Stream_Control_Transmission_Protocol" TargetMode="External"/><Relationship Id="rId246" Type="http://schemas.openxmlformats.org/officeDocument/2006/relationships/hyperlink" Target="https://ru.wikipedia.org/wiki/Media_Access_Control" TargetMode="External"/><Relationship Id="rId267" Type="http://schemas.openxmlformats.org/officeDocument/2006/relationships/hyperlink" Target="https://ru.wikipedia.org/wiki/Multiprotocol_Label_Switching" TargetMode="External"/><Relationship Id="rId288" Type="http://schemas.openxmlformats.org/officeDocument/2006/relationships/hyperlink" Target="https://ru.wikipedia.org/wiki/%D0%98%D0%BD%D1%81%D1%82%D0%B8%D1%82%D1%83%D1%82_%D0%B8%D0%BD%D0%B6%D0%B5%D0%BD%D0%B5%D1%80%D0%BE%D0%B2_%D1%8D%D0%BB%D0%B5%D0%BA%D1%82%D1%80%D0%BE%D1%82%D0%B5%D1%85%D0%BD%D0%B8%D0%BA%D0%B8_%D0%B8_%D1%8D%D0%BB%D0%B5%D0%BA%D1%82%D1%80%D0%BE%D0%BD%D0%B8%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B0AC9-D212-4BCC-907D-56E5046F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23</Pages>
  <Words>72289</Words>
  <Characters>41205</Characters>
  <Application>Microsoft Office Word</Application>
  <DocSecurity>0</DocSecurity>
  <Lines>343</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Мария</dc:creator>
  <cp:keywords/>
  <dc:description/>
  <cp:lastModifiedBy>Мария Мария</cp:lastModifiedBy>
  <cp:revision>4</cp:revision>
  <dcterms:created xsi:type="dcterms:W3CDTF">2022-06-13T19:28:00Z</dcterms:created>
  <dcterms:modified xsi:type="dcterms:W3CDTF">2022-06-22T11:27:00Z</dcterms:modified>
</cp:coreProperties>
</file>